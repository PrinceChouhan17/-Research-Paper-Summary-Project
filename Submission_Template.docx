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0E639C48" w:rsidR="00234B39" w:rsidRPr="00125A76" w:rsidRDefault="00000000" w:rsidP="00125A76">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r w:rsidR="0027456F">
        <w:rPr>
          <w:rFonts w:ascii="Arial" w:eastAsia="Times New Roman" w:hAnsi="Arial" w:cs="Arial"/>
          <w:b w:val="0"/>
          <w:bCs w:val="0"/>
          <w:color w:val="0F4761" w:themeColor="accent1" w:themeShade="BF"/>
          <w:sz w:val="32"/>
          <w:szCs w:val="32"/>
          <w:lang w:val="en"/>
        </w:rPr>
        <w:tab/>
      </w:r>
    </w:p>
    <w:p w14:paraId="0B94036A" w14:textId="110A1199" w:rsidR="00234B39" w:rsidRPr="00CD39BF" w:rsidRDefault="00000000">
      <w:pPr>
        <w:pStyle w:val="NormalWeb"/>
        <w:divId w:val="465317432"/>
        <w:rPr>
          <w:rFonts w:ascii="Arial" w:hAnsi="Arial" w:cs="Arial"/>
          <w:sz w:val="32"/>
          <w:szCs w:val="32"/>
          <w:lang w:val="en"/>
        </w:rPr>
      </w:pPr>
      <w:r w:rsidRPr="00CD39BF">
        <w:rPr>
          <w:rStyle w:val="Strong"/>
          <w:rFonts w:ascii="Arial" w:hAnsi="Arial" w:cs="Arial"/>
          <w:sz w:val="32"/>
          <w:szCs w:val="32"/>
          <w:lang w:val="en"/>
        </w:rPr>
        <w:t>Learner Name</w:t>
      </w:r>
      <w:r w:rsidRPr="00CD39BF">
        <w:rPr>
          <w:rFonts w:ascii="Arial" w:hAnsi="Arial" w:cs="Arial"/>
          <w:sz w:val="32"/>
          <w:szCs w:val="32"/>
          <w:lang w:val="en"/>
        </w:rPr>
        <w:t xml:space="preserve">: </w:t>
      </w:r>
      <w:r w:rsidR="00FB0254" w:rsidRPr="00CD39BF">
        <w:rPr>
          <w:rFonts w:ascii="Arial" w:hAnsi="Arial" w:cs="Arial"/>
          <w:sz w:val="32"/>
          <w:szCs w:val="32"/>
          <w:lang w:val="en"/>
        </w:rPr>
        <w:t>Prince Chouhan</w:t>
      </w:r>
    </w:p>
    <w:p w14:paraId="677DC39A" w14:textId="775C94DD" w:rsidR="00DD5008" w:rsidRPr="00CD39BF" w:rsidRDefault="00DD5008">
      <w:pPr>
        <w:pStyle w:val="NormalWeb"/>
        <w:divId w:val="465317432"/>
        <w:rPr>
          <w:rFonts w:ascii="Arial" w:hAnsi="Arial" w:cs="Arial"/>
          <w:sz w:val="32"/>
          <w:szCs w:val="32"/>
          <w:lang w:val="en"/>
        </w:rPr>
      </w:pPr>
      <w:r w:rsidRPr="00CD39BF">
        <w:rPr>
          <w:rStyle w:val="Strong"/>
          <w:rFonts w:ascii="Arial" w:hAnsi="Arial" w:cs="Arial"/>
          <w:sz w:val="32"/>
          <w:szCs w:val="32"/>
          <w:lang w:val="en"/>
        </w:rPr>
        <w:t>Learner Email</w:t>
      </w:r>
      <w:r w:rsidRPr="00CD39BF">
        <w:rPr>
          <w:rFonts w:ascii="Arial" w:hAnsi="Arial" w:cs="Arial"/>
          <w:sz w:val="32"/>
          <w:szCs w:val="32"/>
          <w:lang w:val="en"/>
        </w:rPr>
        <w:t>:</w:t>
      </w:r>
      <w:r w:rsidR="00FB0254" w:rsidRPr="00CD39BF">
        <w:rPr>
          <w:rFonts w:ascii="Arial" w:hAnsi="Arial" w:cs="Arial"/>
          <w:sz w:val="32"/>
          <w:szCs w:val="32"/>
          <w:lang w:val="en"/>
        </w:rPr>
        <w:t xml:space="preserve"> </w:t>
      </w:r>
      <w:hyperlink r:id="rId5" w:history="1">
        <w:r w:rsidR="00FB0254" w:rsidRPr="00223FE5">
          <w:rPr>
            <w:rStyle w:val="Hyperlink"/>
            <w:rFonts w:ascii="Arial" w:hAnsi="Arial" w:cs="Arial"/>
            <w:sz w:val="32"/>
            <w:szCs w:val="32"/>
            <w:lang w:val="en"/>
          </w:rPr>
          <w:t>princechouhan1708@gm</w:t>
        </w:r>
        <w:r w:rsidR="006E4A8F" w:rsidRPr="00223FE5">
          <w:rPr>
            <w:rStyle w:val="Hyperlink"/>
            <w:rFonts w:ascii="Arial" w:hAnsi="Arial" w:cs="Arial"/>
            <w:sz w:val="32"/>
            <w:szCs w:val="32"/>
            <w:lang w:val="en"/>
          </w:rPr>
          <w:t>ai</w:t>
        </w:r>
        <w:r w:rsidR="00FB0254" w:rsidRPr="00223FE5">
          <w:rPr>
            <w:rStyle w:val="Hyperlink"/>
            <w:rFonts w:ascii="Arial" w:hAnsi="Arial" w:cs="Arial"/>
            <w:sz w:val="32"/>
            <w:szCs w:val="32"/>
            <w:lang w:val="en"/>
          </w:rPr>
          <w:t>l.</w:t>
        </w:r>
        <w:r w:rsidR="00FB0254" w:rsidRPr="00223FE5">
          <w:rPr>
            <w:rStyle w:val="Hyperlink"/>
            <w:rFonts w:ascii="Arial" w:hAnsi="Arial" w:cs="Arial"/>
            <w:sz w:val="32"/>
            <w:szCs w:val="32"/>
            <w:lang w:val="en"/>
          </w:rPr>
          <w:t>c</w:t>
        </w:r>
        <w:r w:rsidR="00FB0254" w:rsidRPr="00223FE5">
          <w:rPr>
            <w:rStyle w:val="Hyperlink"/>
            <w:rFonts w:ascii="Arial" w:hAnsi="Arial" w:cs="Arial"/>
            <w:sz w:val="32"/>
            <w:szCs w:val="32"/>
            <w:lang w:val="en"/>
          </w:rPr>
          <w:t>om</w:t>
        </w:r>
      </w:hyperlink>
    </w:p>
    <w:p w14:paraId="7EB4581C" w14:textId="11B2CA75" w:rsidR="00F30C54" w:rsidRDefault="00000000">
      <w:pPr>
        <w:pStyle w:val="NormalWeb"/>
        <w:divId w:val="465317432"/>
        <w:rPr>
          <w:rFonts w:ascii="Arial" w:hAnsi="Arial" w:cs="Arial"/>
          <w:sz w:val="32"/>
          <w:szCs w:val="32"/>
          <w:lang w:val="en"/>
        </w:rPr>
      </w:pPr>
      <w:r w:rsidRPr="00CD39BF">
        <w:rPr>
          <w:rStyle w:val="Strong"/>
          <w:rFonts w:ascii="Arial" w:hAnsi="Arial" w:cs="Arial"/>
          <w:sz w:val="32"/>
          <w:szCs w:val="32"/>
          <w:lang w:val="en"/>
        </w:rPr>
        <w:t>Topic</w:t>
      </w:r>
      <w:r w:rsidR="00157AD3">
        <w:rPr>
          <w:rStyle w:val="Strong"/>
          <w:rFonts w:ascii="Arial" w:hAnsi="Arial" w:cs="Arial"/>
          <w:sz w:val="32"/>
          <w:szCs w:val="32"/>
          <w:lang w:val="en"/>
        </w:rPr>
        <w:t>:</w:t>
      </w:r>
    </w:p>
    <w:p w14:paraId="4D7EECF3" w14:textId="130DA507" w:rsidR="00234B39" w:rsidRPr="00CD39BF" w:rsidRDefault="00261CF4">
      <w:pPr>
        <w:pStyle w:val="NormalWeb"/>
        <w:divId w:val="465317432"/>
        <w:rPr>
          <w:rFonts w:ascii="Arial" w:hAnsi="Arial" w:cs="Arial"/>
          <w:sz w:val="32"/>
          <w:szCs w:val="32"/>
          <w:lang w:val="en"/>
        </w:rPr>
      </w:pPr>
      <w:r>
        <w:rPr>
          <w:rFonts w:ascii="Arial" w:hAnsi="Arial" w:cs="Arial"/>
          <w:sz w:val="32"/>
          <w:szCs w:val="32"/>
          <w:lang w:val="en"/>
        </w:rPr>
        <w:t>Business</w:t>
      </w:r>
      <w:r w:rsidR="00F30C54">
        <w:rPr>
          <w:rFonts w:ascii="Arial" w:hAnsi="Arial" w:cs="Arial"/>
          <w:sz w:val="32"/>
          <w:szCs w:val="32"/>
          <w:lang w:val="en"/>
        </w:rPr>
        <w:t>:</w:t>
      </w:r>
      <w:r>
        <w:rPr>
          <w:rFonts w:ascii="Arial" w:hAnsi="Arial" w:cs="Arial"/>
          <w:sz w:val="32"/>
          <w:szCs w:val="32"/>
          <w:lang w:val="en"/>
        </w:rPr>
        <w:t xml:space="preserve"> </w:t>
      </w:r>
      <w:r w:rsidR="00F30C54">
        <w:rPr>
          <w:rFonts w:ascii="Arial" w:hAnsi="Arial" w:cs="Arial"/>
          <w:sz w:val="32"/>
          <w:szCs w:val="32"/>
          <w:lang w:val="en"/>
        </w:rPr>
        <w:t>Summarizing and analyzing</w:t>
      </w:r>
      <w:r w:rsidR="008F7EFC">
        <w:rPr>
          <w:rFonts w:ascii="Arial" w:hAnsi="Arial" w:cs="Arial"/>
          <w:sz w:val="32"/>
          <w:szCs w:val="32"/>
          <w:lang w:val="en"/>
        </w:rPr>
        <w:t xml:space="preserve"> research on</w:t>
      </w:r>
      <w:r w:rsidR="00F30C54">
        <w:rPr>
          <w:rFonts w:ascii="Arial" w:hAnsi="Arial" w:cs="Arial"/>
          <w:sz w:val="32"/>
          <w:szCs w:val="32"/>
          <w:lang w:val="en"/>
        </w:rPr>
        <w:t xml:space="preserve"> </w:t>
      </w:r>
      <w:r w:rsidR="00F30C54">
        <w:rPr>
          <w:rFonts w:ascii="Arial" w:hAnsi="Arial" w:cs="Arial"/>
          <w:sz w:val="32"/>
          <w:szCs w:val="32"/>
        </w:rPr>
        <w:t>t</w:t>
      </w:r>
      <w:r w:rsidR="004E3301" w:rsidRPr="00CD39BF">
        <w:rPr>
          <w:rFonts w:ascii="Arial" w:hAnsi="Arial" w:cs="Arial"/>
          <w:sz w:val="32"/>
          <w:szCs w:val="32"/>
        </w:rPr>
        <w:t>he effectiveness of remote work policies</w:t>
      </w:r>
      <w:r w:rsidR="001C0547" w:rsidRPr="00CD39BF">
        <w:rPr>
          <w:rFonts w:ascii="Arial" w:hAnsi="Arial" w:cs="Arial"/>
          <w:sz w:val="32"/>
          <w:szCs w:val="32"/>
        </w:rPr>
        <w:t>.</w:t>
      </w:r>
    </w:p>
    <w:p w14:paraId="19551121" w14:textId="22C9A802" w:rsidR="00234B39" w:rsidRPr="00CD39BF" w:rsidRDefault="00000000">
      <w:pPr>
        <w:pStyle w:val="NormalWeb"/>
        <w:divId w:val="465317432"/>
        <w:rPr>
          <w:rFonts w:ascii="Arial" w:hAnsi="Arial" w:cs="Arial"/>
          <w:sz w:val="32"/>
          <w:szCs w:val="32"/>
          <w:lang w:val="en"/>
        </w:rPr>
      </w:pPr>
      <w:r w:rsidRPr="00CD39BF">
        <w:rPr>
          <w:rStyle w:val="Strong"/>
          <w:rFonts w:ascii="Arial" w:hAnsi="Arial" w:cs="Arial"/>
          <w:sz w:val="32"/>
          <w:szCs w:val="32"/>
          <w:lang w:val="en"/>
        </w:rPr>
        <w:t>Research Pape</w:t>
      </w:r>
      <w:r w:rsidR="00390303">
        <w:rPr>
          <w:rStyle w:val="Strong"/>
          <w:rFonts w:ascii="Arial" w:hAnsi="Arial" w:cs="Arial"/>
          <w:sz w:val="32"/>
          <w:szCs w:val="32"/>
          <w:lang w:val="en"/>
        </w:rPr>
        <w:t>r:</w:t>
      </w:r>
      <w:r w:rsidR="00CD39BF">
        <w:rPr>
          <w:rFonts w:ascii="Arial" w:hAnsi="Arial" w:cs="Arial"/>
          <w:sz w:val="32"/>
          <w:szCs w:val="32"/>
          <w:lang w:val="en"/>
        </w:rPr>
        <w:t xml:space="preserve"> </w:t>
      </w:r>
      <w:hyperlink r:id="rId6" w:history="1">
        <w:r w:rsidR="00FB0254" w:rsidRPr="00223FE5">
          <w:rPr>
            <w:rStyle w:val="Hyperlink"/>
            <w:rFonts w:ascii="Arial" w:hAnsi="Arial" w:cs="Arial"/>
            <w:sz w:val="32"/>
            <w:szCs w:val="32"/>
            <w:lang w:val="en"/>
          </w:rPr>
          <w:t>https://jurnal.fe.umi.ac.id/index.php/JMB/article/view/798/554</w:t>
        </w:r>
      </w:hyperlink>
    </w:p>
    <w:p w14:paraId="6F7ED336" w14:textId="1E2DCA70" w:rsidR="00234B39" w:rsidRPr="00CD39BF" w:rsidRDefault="00000000">
      <w:pPr>
        <w:pStyle w:val="Heading3"/>
        <w:divId w:val="465317432"/>
        <w:rPr>
          <w:rFonts w:ascii="Arial" w:eastAsia="Times New Roman" w:hAnsi="Arial" w:cs="Arial"/>
          <w:sz w:val="32"/>
          <w:szCs w:val="32"/>
          <w:lang w:val="en"/>
        </w:rPr>
      </w:pPr>
      <w:r w:rsidRPr="00CD39BF">
        <w:rPr>
          <w:rFonts w:ascii="Arial" w:eastAsia="Times New Roman" w:hAnsi="Arial" w:cs="Arial"/>
          <w:sz w:val="32"/>
          <w:szCs w:val="32"/>
          <w:lang w:val="en"/>
        </w:rPr>
        <w:t>Initial Prompt</w:t>
      </w:r>
      <w:r w:rsidR="00C5682E" w:rsidRPr="00CD39BF">
        <w:rPr>
          <w:rFonts w:ascii="Arial" w:eastAsia="Times New Roman" w:hAnsi="Arial" w:cs="Arial"/>
          <w:sz w:val="32"/>
          <w:szCs w:val="32"/>
          <w:lang w:val="en"/>
        </w:rPr>
        <w:t>:</w:t>
      </w:r>
    </w:p>
    <w:p w14:paraId="6F79AF9B" w14:textId="6EB527BF" w:rsidR="00234B39" w:rsidRPr="00CD39BF" w:rsidRDefault="00877FCA">
      <w:pPr>
        <w:pStyle w:val="NormalWeb"/>
        <w:divId w:val="465317432"/>
        <w:rPr>
          <w:rFonts w:ascii="Arial" w:hAnsi="Arial" w:cs="Arial"/>
          <w:sz w:val="32"/>
          <w:szCs w:val="32"/>
          <w:lang w:val="en"/>
        </w:rPr>
      </w:pPr>
      <w:r w:rsidRPr="00CD39BF">
        <w:rPr>
          <w:rStyle w:val="Strong"/>
          <w:rFonts w:ascii="Arial" w:hAnsi="Arial" w:cs="Arial"/>
          <w:sz w:val="32"/>
          <w:szCs w:val="32"/>
          <w:lang w:val="en"/>
        </w:rPr>
        <w:t>Description:</w:t>
      </w:r>
      <w:r w:rsidR="00BC551D" w:rsidRPr="00CD39BF">
        <w:rPr>
          <w:rStyle w:val="Strong"/>
          <w:rFonts w:ascii="Arial" w:hAnsi="Arial" w:cs="Arial"/>
          <w:b w:val="0"/>
          <w:bCs w:val="0"/>
          <w:sz w:val="32"/>
          <w:szCs w:val="32"/>
          <w:lang w:val="en"/>
        </w:rPr>
        <w:t xml:space="preserve"> </w:t>
      </w:r>
      <w:r w:rsidR="00292EC8" w:rsidRPr="00CD39BF">
        <w:rPr>
          <w:rFonts w:ascii="Arial" w:hAnsi="Arial" w:cs="Arial"/>
          <w:sz w:val="32"/>
          <w:szCs w:val="32"/>
        </w:rPr>
        <w:t>Summarize the entire research paper.</w:t>
      </w:r>
    </w:p>
    <w:p w14:paraId="2A52CA37" w14:textId="4FF8FDCF" w:rsidR="00234B39" w:rsidRPr="00CD39BF" w:rsidRDefault="00000000">
      <w:pPr>
        <w:pStyle w:val="NormalWeb"/>
        <w:divId w:val="465317432"/>
        <w:rPr>
          <w:rStyle w:val="Strong"/>
          <w:rFonts w:ascii="Arial" w:hAnsi="Arial" w:cs="Arial"/>
          <w:sz w:val="32"/>
          <w:szCs w:val="32"/>
          <w:lang w:val="en"/>
        </w:rPr>
      </w:pPr>
      <w:r w:rsidRPr="00CD39BF">
        <w:rPr>
          <w:rStyle w:val="Strong"/>
          <w:rFonts w:ascii="Arial" w:hAnsi="Arial" w:cs="Arial"/>
          <w:sz w:val="32"/>
          <w:szCs w:val="32"/>
          <w:lang w:val="en"/>
        </w:rPr>
        <w:t>Generated Summar</w:t>
      </w:r>
      <w:r w:rsidR="00C5682E" w:rsidRPr="00CD39BF">
        <w:rPr>
          <w:rStyle w:val="Strong"/>
          <w:rFonts w:ascii="Arial" w:hAnsi="Arial" w:cs="Arial"/>
          <w:sz w:val="32"/>
          <w:szCs w:val="32"/>
          <w:lang w:val="en"/>
        </w:rPr>
        <w:t>y:</w:t>
      </w:r>
    </w:p>
    <w:p w14:paraId="404F59AB" w14:textId="77777777" w:rsidR="00877FCA" w:rsidRPr="00390303" w:rsidRDefault="009C3A05">
      <w:pPr>
        <w:pStyle w:val="Heading3"/>
        <w:divId w:val="465317432"/>
        <w:rPr>
          <w:rFonts w:ascii="Arial" w:hAnsi="Arial" w:cs="Arial"/>
          <w:b w:val="0"/>
          <w:bCs w:val="0"/>
          <w:color w:val="auto"/>
          <w:sz w:val="32"/>
          <w:szCs w:val="32"/>
        </w:rPr>
      </w:pPr>
      <w:r w:rsidRPr="00390303">
        <w:rPr>
          <w:rFonts w:ascii="Arial" w:hAnsi="Arial" w:cs="Arial"/>
          <w:b w:val="0"/>
          <w:bCs w:val="0"/>
          <w:color w:val="auto"/>
          <w:sz w:val="32"/>
          <w:szCs w:val="32"/>
        </w:rPr>
        <w:t>This literature review analyzes remote and hybrid work policies, focusing on their effectiveness in workforce management. It examines themes such as employee productivity, job satisfaction, and organizational culture, highlighting both benefits and challenges, including social isolation. The review suggests hybrid models as a balanced solution and emphasizes the importance of effective leadership and ongoing research to optimize remote work arrangements.</w:t>
      </w:r>
    </w:p>
    <w:p w14:paraId="45247207" w14:textId="2C1BC488" w:rsidR="00234B39" w:rsidRPr="00390303" w:rsidRDefault="00000000">
      <w:pPr>
        <w:pStyle w:val="Heading3"/>
        <w:divId w:val="465317432"/>
        <w:rPr>
          <w:rFonts w:ascii="Arial" w:eastAsia="Times New Roman" w:hAnsi="Arial" w:cs="Arial"/>
          <w:sz w:val="32"/>
          <w:szCs w:val="32"/>
          <w:lang w:val="en"/>
        </w:rPr>
      </w:pPr>
      <w:r w:rsidRPr="00390303">
        <w:rPr>
          <w:rFonts w:ascii="Arial" w:eastAsia="Times New Roman" w:hAnsi="Arial" w:cs="Arial"/>
          <w:sz w:val="32"/>
          <w:szCs w:val="32"/>
          <w:lang w:val="en"/>
        </w:rPr>
        <w:t>Iteration 1</w:t>
      </w:r>
    </w:p>
    <w:p w14:paraId="7EE85B7B" w14:textId="5FB2C601" w:rsidR="00C90D4B" w:rsidRPr="00390303" w:rsidRDefault="00000000">
      <w:pPr>
        <w:pStyle w:val="NormalWeb"/>
        <w:divId w:val="465317432"/>
        <w:rPr>
          <w:rFonts w:ascii="Arial" w:hAnsi="Arial" w:cs="Arial"/>
          <w:sz w:val="32"/>
          <w:szCs w:val="32"/>
          <w:lang w:val="en"/>
        </w:rPr>
      </w:pPr>
      <w:r w:rsidRPr="00390303">
        <w:rPr>
          <w:rStyle w:val="Strong"/>
          <w:rFonts w:ascii="Arial" w:hAnsi="Arial" w:cs="Arial"/>
          <w:sz w:val="32"/>
          <w:szCs w:val="32"/>
          <w:lang w:val="en"/>
        </w:rPr>
        <w:t>Descriptio</w:t>
      </w:r>
      <w:r w:rsidR="00B76083" w:rsidRPr="00390303">
        <w:rPr>
          <w:rStyle w:val="Strong"/>
          <w:rFonts w:ascii="Arial" w:hAnsi="Arial" w:cs="Arial"/>
          <w:sz w:val="32"/>
          <w:szCs w:val="32"/>
          <w:lang w:val="en"/>
        </w:rPr>
        <w:t>n</w:t>
      </w:r>
      <w:r w:rsidR="00B76083" w:rsidRPr="00390303">
        <w:rPr>
          <w:rStyle w:val="Strong"/>
          <w:rFonts w:ascii="Arial" w:hAnsi="Arial" w:cs="Arial"/>
          <w:b w:val="0"/>
          <w:bCs w:val="0"/>
          <w:sz w:val="32"/>
          <w:szCs w:val="32"/>
          <w:lang w:val="en"/>
        </w:rPr>
        <w:t>:</w:t>
      </w:r>
      <w:r w:rsidR="009B03D0" w:rsidRPr="00390303">
        <w:rPr>
          <w:rStyle w:val="Strong"/>
          <w:rFonts w:ascii="Arial" w:hAnsi="Arial" w:cs="Arial"/>
          <w:b w:val="0"/>
          <w:bCs w:val="0"/>
          <w:sz w:val="32"/>
          <w:szCs w:val="32"/>
          <w:lang w:val="en"/>
        </w:rPr>
        <w:t xml:space="preserve"> </w:t>
      </w:r>
      <w:r w:rsidR="00C90D4B" w:rsidRPr="00390303">
        <w:rPr>
          <w:rStyle w:val="Strong"/>
          <w:rFonts w:ascii="Arial" w:hAnsi="Arial" w:cs="Arial"/>
          <w:b w:val="0"/>
          <w:bCs w:val="0"/>
          <w:sz w:val="32"/>
          <w:szCs w:val="32"/>
          <w:lang w:val="en"/>
        </w:rPr>
        <w:t>S</w:t>
      </w:r>
      <w:r w:rsidR="00386D1C" w:rsidRPr="00390303">
        <w:rPr>
          <w:rStyle w:val="Strong"/>
          <w:rFonts w:ascii="Arial" w:hAnsi="Arial" w:cs="Arial"/>
          <w:b w:val="0"/>
          <w:bCs w:val="0"/>
          <w:sz w:val="32"/>
          <w:szCs w:val="32"/>
          <w:lang w:val="en"/>
        </w:rPr>
        <w:t xml:space="preserve">ummarize the </w:t>
      </w:r>
      <w:r w:rsidR="0070580A" w:rsidRPr="00390303">
        <w:rPr>
          <w:rStyle w:val="Strong"/>
          <w:rFonts w:ascii="Arial" w:hAnsi="Arial" w:cs="Arial"/>
          <w:b w:val="0"/>
          <w:bCs w:val="0"/>
          <w:sz w:val="32"/>
          <w:szCs w:val="32"/>
          <w:lang w:val="en"/>
        </w:rPr>
        <w:t xml:space="preserve">given research paper </w:t>
      </w:r>
      <w:r w:rsidR="00072233" w:rsidRPr="00390303">
        <w:rPr>
          <w:rStyle w:val="Strong"/>
          <w:rFonts w:ascii="Arial" w:hAnsi="Arial" w:cs="Arial"/>
          <w:b w:val="0"/>
          <w:bCs w:val="0"/>
          <w:sz w:val="32"/>
          <w:szCs w:val="32"/>
          <w:lang w:val="en"/>
        </w:rPr>
        <w:t xml:space="preserve">with the simplest </w:t>
      </w:r>
      <w:r w:rsidR="00C90D4B" w:rsidRPr="00390303">
        <w:rPr>
          <w:rStyle w:val="Strong"/>
          <w:rFonts w:ascii="Arial" w:hAnsi="Arial" w:cs="Arial"/>
          <w:b w:val="0"/>
          <w:bCs w:val="0"/>
          <w:sz w:val="32"/>
          <w:szCs w:val="32"/>
          <w:lang w:val="en"/>
        </w:rPr>
        <w:t>vocabulary within 100 words.</w:t>
      </w:r>
    </w:p>
    <w:p w14:paraId="3E7B3821" w14:textId="67608611" w:rsidR="00234B39" w:rsidRPr="00390303" w:rsidRDefault="00000000">
      <w:pPr>
        <w:pStyle w:val="NormalWeb"/>
        <w:divId w:val="465317432"/>
        <w:rPr>
          <w:rFonts w:ascii="Arial" w:hAnsi="Arial" w:cs="Arial"/>
          <w:sz w:val="32"/>
          <w:szCs w:val="32"/>
          <w:lang w:val="en"/>
        </w:rPr>
      </w:pPr>
      <w:r w:rsidRPr="00390303">
        <w:rPr>
          <w:rStyle w:val="Strong"/>
          <w:rFonts w:ascii="Arial" w:hAnsi="Arial" w:cs="Arial"/>
          <w:sz w:val="32"/>
          <w:szCs w:val="32"/>
          <w:lang w:val="en"/>
        </w:rPr>
        <w:t>Generated Summary</w:t>
      </w:r>
      <w:r w:rsidRPr="00390303">
        <w:rPr>
          <w:rFonts w:ascii="Arial" w:hAnsi="Arial" w:cs="Arial"/>
          <w:sz w:val="32"/>
          <w:szCs w:val="32"/>
          <w:lang w:val="en"/>
        </w:rPr>
        <w:t xml:space="preserve">: </w:t>
      </w:r>
    </w:p>
    <w:p w14:paraId="18714504" w14:textId="4EC92288" w:rsidR="00F35010" w:rsidRPr="00390303" w:rsidRDefault="00F35010">
      <w:pPr>
        <w:pStyle w:val="NormalWeb"/>
        <w:divId w:val="465317432"/>
        <w:rPr>
          <w:rFonts w:ascii="Arial" w:hAnsi="Arial" w:cs="Arial"/>
          <w:sz w:val="32"/>
          <w:szCs w:val="32"/>
          <w:lang w:val="en"/>
        </w:rPr>
      </w:pPr>
      <w:r w:rsidRPr="00390303">
        <w:rPr>
          <w:rFonts w:ascii="Arial" w:hAnsi="Arial" w:cs="Arial"/>
          <w:sz w:val="32"/>
          <w:szCs w:val="32"/>
        </w:rPr>
        <w:lastRenderedPageBreak/>
        <w:t>The research paper looks at how remote and hybrid work affects employees and organizations. It finds that working from home can make people more productive and happier because they have fewer distractions and more flexibility. However, it also points out problems like feeling lonely and having trouble separating work from personal life. Good leadership is important for helping teams succeed in these work setups by building trust, providing support, and keeping everyone engaged. The paper suggests more research is needed to understand these work styles better.</w:t>
      </w:r>
    </w:p>
    <w:p w14:paraId="4375E1C8" w14:textId="77777777" w:rsidR="00A038EE" w:rsidRPr="00390303" w:rsidRDefault="00A038EE">
      <w:pPr>
        <w:pStyle w:val="NormalWeb"/>
        <w:divId w:val="465317432"/>
        <w:rPr>
          <w:rFonts w:ascii="Arial" w:hAnsi="Arial" w:cs="Arial"/>
          <w:sz w:val="32"/>
          <w:szCs w:val="32"/>
        </w:rPr>
      </w:pPr>
    </w:p>
    <w:p w14:paraId="1825179E" w14:textId="77777777" w:rsidR="00234B39" w:rsidRPr="00390303" w:rsidRDefault="00000000">
      <w:pPr>
        <w:pStyle w:val="Heading3"/>
        <w:divId w:val="465317432"/>
        <w:rPr>
          <w:rFonts w:ascii="Arial" w:eastAsia="Times New Roman" w:hAnsi="Arial" w:cs="Arial"/>
          <w:sz w:val="32"/>
          <w:szCs w:val="32"/>
          <w:lang w:val="en"/>
        </w:rPr>
      </w:pPr>
      <w:r w:rsidRPr="00390303">
        <w:rPr>
          <w:rFonts w:ascii="Arial" w:eastAsia="Times New Roman" w:hAnsi="Arial" w:cs="Arial"/>
          <w:sz w:val="32"/>
          <w:szCs w:val="32"/>
          <w:lang w:val="en"/>
        </w:rPr>
        <w:t>Iteration 2</w:t>
      </w:r>
    </w:p>
    <w:p w14:paraId="6207C2C4" w14:textId="5B95B16F" w:rsidR="00234B39" w:rsidRPr="00390303" w:rsidRDefault="00000000">
      <w:pPr>
        <w:pStyle w:val="NormalWeb"/>
        <w:divId w:val="465317432"/>
        <w:rPr>
          <w:rFonts w:ascii="Arial" w:hAnsi="Arial" w:cs="Arial"/>
          <w:sz w:val="32"/>
          <w:szCs w:val="32"/>
          <w:lang w:val="en"/>
        </w:rPr>
      </w:pPr>
      <w:r w:rsidRPr="00390303">
        <w:rPr>
          <w:rStyle w:val="Strong"/>
          <w:rFonts w:ascii="Arial" w:hAnsi="Arial" w:cs="Arial"/>
          <w:sz w:val="32"/>
          <w:szCs w:val="32"/>
          <w:lang w:val="en"/>
        </w:rPr>
        <w:t>Description</w:t>
      </w:r>
      <w:r w:rsidR="00F11E77" w:rsidRPr="00390303">
        <w:rPr>
          <w:rStyle w:val="Strong"/>
          <w:rFonts w:ascii="Arial" w:hAnsi="Arial" w:cs="Arial"/>
          <w:sz w:val="32"/>
          <w:szCs w:val="32"/>
          <w:lang w:val="en"/>
        </w:rPr>
        <w:t xml:space="preserve">: </w:t>
      </w:r>
      <w:r w:rsidR="00F11E77" w:rsidRPr="00390303">
        <w:rPr>
          <w:rStyle w:val="Strong"/>
          <w:rFonts w:ascii="Arial" w:hAnsi="Arial" w:cs="Arial"/>
          <w:b w:val="0"/>
          <w:bCs w:val="0"/>
          <w:sz w:val="32"/>
          <w:szCs w:val="32"/>
          <w:lang w:val="en"/>
        </w:rPr>
        <w:t xml:space="preserve">What </w:t>
      </w:r>
      <w:proofErr w:type="gramStart"/>
      <w:r w:rsidR="00F11E77" w:rsidRPr="00390303">
        <w:rPr>
          <w:rStyle w:val="Strong"/>
          <w:rFonts w:ascii="Arial" w:hAnsi="Arial" w:cs="Arial"/>
          <w:b w:val="0"/>
          <w:bCs w:val="0"/>
          <w:sz w:val="32"/>
          <w:szCs w:val="32"/>
          <w:lang w:val="en"/>
        </w:rPr>
        <w:t>are</w:t>
      </w:r>
      <w:proofErr w:type="gramEnd"/>
      <w:r w:rsidR="00F11E77" w:rsidRPr="00390303">
        <w:rPr>
          <w:rStyle w:val="Strong"/>
          <w:rFonts w:ascii="Arial" w:hAnsi="Arial" w:cs="Arial"/>
          <w:b w:val="0"/>
          <w:bCs w:val="0"/>
          <w:sz w:val="32"/>
          <w:szCs w:val="32"/>
          <w:lang w:val="en"/>
        </w:rPr>
        <w:t xml:space="preserve"> the effectiveness of remote work police, summarize them in bullets.</w:t>
      </w:r>
    </w:p>
    <w:p w14:paraId="5EC7C626" w14:textId="0D80ABB4" w:rsidR="00234B39" w:rsidRPr="00390303" w:rsidRDefault="00000000">
      <w:pPr>
        <w:pStyle w:val="NormalWeb"/>
        <w:divId w:val="465317432"/>
        <w:rPr>
          <w:rStyle w:val="Strong"/>
          <w:rFonts w:ascii="Arial" w:hAnsi="Arial" w:cs="Arial"/>
          <w:sz w:val="32"/>
          <w:szCs w:val="32"/>
          <w:lang w:val="en"/>
        </w:rPr>
      </w:pPr>
      <w:r w:rsidRPr="00390303">
        <w:rPr>
          <w:rStyle w:val="Strong"/>
          <w:rFonts w:ascii="Arial" w:hAnsi="Arial" w:cs="Arial"/>
          <w:sz w:val="32"/>
          <w:szCs w:val="32"/>
          <w:lang w:val="en"/>
        </w:rPr>
        <w:t>Generated Summary</w:t>
      </w:r>
      <w:r w:rsidR="00F11E77" w:rsidRPr="00390303">
        <w:rPr>
          <w:rStyle w:val="Strong"/>
          <w:rFonts w:ascii="Arial" w:hAnsi="Arial" w:cs="Arial"/>
          <w:sz w:val="32"/>
          <w:szCs w:val="32"/>
          <w:lang w:val="en"/>
        </w:rPr>
        <w:t>:</w:t>
      </w:r>
    </w:p>
    <w:p w14:paraId="2ED12805" w14:textId="77777777" w:rsidR="00C75258" w:rsidRPr="00390303" w:rsidRDefault="00C75258" w:rsidP="00C75258">
      <w:pPr>
        <w:pStyle w:val="Heading1"/>
        <w:spacing w:before="240" w:beforeAutospacing="0" w:after="180" w:afterAutospacing="0" w:line="360" w:lineRule="atLeast"/>
        <w:divId w:val="465317432"/>
        <w:rPr>
          <w:rFonts w:ascii="Source Sans Pro" w:eastAsia="Times New Roman" w:hAnsi="Source Sans Pro"/>
          <w:color w:val="1A1A1A"/>
          <w:sz w:val="32"/>
          <w:szCs w:val="32"/>
        </w:rPr>
      </w:pPr>
      <w:r w:rsidRPr="00390303">
        <w:rPr>
          <w:rFonts w:ascii="Source Sans Pro" w:hAnsi="Source Sans Pro"/>
          <w:color w:val="1A1A1A"/>
          <w:sz w:val="32"/>
          <w:szCs w:val="32"/>
        </w:rPr>
        <w:t>Effectiveness of Remote Work Policies</w:t>
      </w:r>
    </w:p>
    <w:p w14:paraId="28F920E8" w14:textId="77777777" w:rsidR="00C75258" w:rsidRPr="00390303" w:rsidRDefault="00C75258" w:rsidP="00C75258">
      <w:pPr>
        <w:pStyle w:val="sc-44py6y-2"/>
        <w:numPr>
          <w:ilvl w:val="0"/>
          <w:numId w:val="10"/>
        </w:numPr>
        <w:spacing w:before="0" w:beforeAutospacing="0" w:after="240" w:afterAutospacing="0"/>
        <w:divId w:val="465317432"/>
        <w:rPr>
          <w:rFonts w:ascii="Source Sans Pro" w:hAnsi="Source Sans Pro"/>
          <w:color w:val="1A1A1A"/>
          <w:sz w:val="32"/>
          <w:szCs w:val="32"/>
        </w:rPr>
      </w:pPr>
      <w:r w:rsidRPr="00390303">
        <w:rPr>
          <w:rStyle w:val="Strong"/>
          <w:rFonts w:ascii="Source Sans Pro" w:eastAsiaTheme="majorEastAsia" w:hAnsi="Source Sans Pro"/>
          <w:color w:val="1A1A1A"/>
          <w:sz w:val="32"/>
          <w:szCs w:val="32"/>
        </w:rPr>
        <w:t>Increased Productivity</w:t>
      </w:r>
      <w:r w:rsidRPr="00390303">
        <w:rPr>
          <w:rFonts w:ascii="Source Sans Pro" w:hAnsi="Source Sans Pro"/>
          <w:color w:val="1A1A1A"/>
          <w:sz w:val="32"/>
          <w:szCs w:val="32"/>
        </w:rPr>
        <w:t>: Remote work can enhance productivity by reducing distractions and eliminating commuting time.</w:t>
      </w:r>
    </w:p>
    <w:p w14:paraId="78703CFE" w14:textId="77777777" w:rsidR="00C75258" w:rsidRPr="00390303" w:rsidRDefault="00C75258" w:rsidP="00C75258">
      <w:pPr>
        <w:pStyle w:val="sc-44py6y-2"/>
        <w:numPr>
          <w:ilvl w:val="0"/>
          <w:numId w:val="10"/>
        </w:numPr>
        <w:spacing w:before="0" w:beforeAutospacing="0" w:after="240" w:afterAutospacing="0"/>
        <w:divId w:val="465317432"/>
        <w:rPr>
          <w:rFonts w:ascii="Source Sans Pro" w:hAnsi="Source Sans Pro"/>
          <w:color w:val="1A1A1A"/>
          <w:sz w:val="32"/>
          <w:szCs w:val="32"/>
        </w:rPr>
      </w:pPr>
      <w:r w:rsidRPr="00390303">
        <w:rPr>
          <w:rStyle w:val="Strong"/>
          <w:rFonts w:ascii="Source Sans Pro" w:eastAsiaTheme="majorEastAsia" w:hAnsi="Source Sans Pro"/>
          <w:color w:val="1A1A1A"/>
          <w:sz w:val="32"/>
          <w:szCs w:val="32"/>
        </w:rPr>
        <w:t>Higher Job Satisfaction</w:t>
      </w:r>
      <w:r w:rsidRPr="00390303">
        <w:rPr>
          <w:rFonts w:ascii="Source Sans Pro" w:hAnsi="Source Sans Pro"/>
          <w:color w:val="1A1A1A"/>
          <w:sz w:val="32"/>
          <w:szCs w:val="32"/>
        </w:rPr>
        <w:t>: Employees often experience greater job satisfaction due to increased flexibility and improved work-life balance.</w:t>
      </w:r>
    </w:p>
    <w:p w14:paraId="04E0DEE1" w14:textId="77777777" w:rsidR="00C75258" w:rsidRPr="00390303" w:rsidRDefault="00C75258" w:rsidP="00C75258">
      <w:pPr>
        <w:pStyle w:val="sc-44py6y-2"/>
        <w:numPr>
          <w:ilvl w:val="0"/>
          <w:numId w:val="10"/>
        </w:numPr>
        <w:spacing w:before="0" w:beforeAutospacing="0" w:after="240" w:afterAutospacing="0"/>
        <w:divId w:val="465317432"/>
        <w:rPr>
          <w:rFonts w:ascii="Source Sans Pro" w:hAnsi="Source Sans Pro"/>
          <w:color w:val="1A1A1A"/>
          <w:sz w:val="32"/>
          <w:szCs w:val="32"/>
        </w:rPr>
      </w:pPr>
      <w:r w:rsidRPr="00390303">
        <w:rPr>
          <w:rStyle w:val="Strong"/>
          <w:rFonts w:ascii="Source Sans Pro" w:eastAsiaTheme="majorEastAsia" w:hAnsi="Source Sans Pro"/>
          <w:color w:val="1A1A1A"/>
          <w:sz w:val="32"/>
          <w:szCs w:val="32"/>
        </w:rPr>
        <w:t>Enhanced Well-Being</w:t>
      </w:r>
      <w:r w:rsidRPr="00390303">
        <w:rPr>
          <w:rFonts w:ascii="Source Sans Pro" w:hAnsi="Source Sans Pro"/>
          <w:color w:val="1A1A1A"/>
          <w:sz w:val="32"/>
          <w:szCs w:val="32"/>
        </w:rPr>
        <w:t>: Remote work arrangements can lead to lower stress levels and better integration of personal and professional lives.</w:t>
      </w:r>
    </w:p>
    <w:p w14:paraId="2E20FF98" w14:textId="77777777" w:rsidR="00C75258" w:rsidRPr="00390303" w:rsidRDefault="00C75258" w:rsidP="00C75258">
      <w:pPr>
        <w:pStyle w:val="sc-44py6y-2"/>
        <w:numPr>
          <w:ilvl w:val="0"/>
          <w:numId w:val="10"/>
        </w:numPr>
        <w:spacing w:before="0" w:beforeAutospacing="0" w:after="240" w:afterAutospacing="0"/>
        <w:ind w:right="300"/>
        <w:divId w:val="465317432"/>
        <w:rPr>
          <w:rFonts w:ascii="Source Sans Pro" w:hAnsi="Source Sans Pro"/>
          <w:color w:val="1A1A1A"/>
          <w:sz w:val="32"/>
          <w:szCs w:val="32"/>
        </w:rPr>
      </w:pPr>
      <w:r w:rsidRPr="00390303">
        <w:rPr>
          <w:rStyle w:val="Strong"/>
          <w:rFonts w:ascii="Source Sans Pro" w:eastAsiaTheme="majorEastAsia" w:hAnsi="Source Sans Pro"/>
          <w:color w:val="1A1A1A"/>
          <w:sz w:val="32"/>
          <w:szCs w:val="32"/>
        </w:rPr>
        <w:t>Challenges</w:t>
      </w:r>
      <w:r w:rsidRPr="00390303">
        <w:rPr>
          <w:rFonts w:ascii="Source Sans Pro" w:hAnsi="Source Sans Pro"/>
          <w:color w:val="1A1A1A"/>
          <w:sz w:val="32"/>
          <w:szCs w:val="32"/>
        </w:rPr>
        <w:t>: Potential downsides include social isolation and blurred boundaries between work and home life, which can impact overall job satisfaction.</w:t>
      </w:r>
    </w:p>
    <w:p w14:paraId="344F1990" w14:textId="77777777" w:rsidR="00C75258" w:rsidRPr="00390303" w:rsidRDefault="00C75258" w:rsidP="00C75258">
      <w:pPr>
        <w:pStyle w:val="sc-44py6y-2"/>
        <w:spacing w:before="0" w:beforeAutospacing="0" w:after="240" w:afterAutospacing="0"/>
        <w:divId w:val="465317432"/>
        <w:rPr>
          <w:rFonts w:ascii="Source Sans Pro" w:hAnsi="Source Sans Pro"/>
          <w:color w:val="1A1A1A"/>
          <w:sz w:val="32"/>
          <w:szCs w:val="32"/>
        </w:rPr>
      </w:pPr>
    </w:p>
    <w:p w14:paraId="6BDAED3A" w14:textId="77777777" w:rsidR="0063255F" w:rsidRPr="00390303" w:rsidRDefault="0063255F">
      <w:pPr>
        <w:pStyle w:val="NormalWeb"/>
        <w:divId w:val="465317432"/>
        <w:rPr>
          <w:rFonts w:ascii="Arial" w:hAnsi="Arial" w:cs="Arial"/>
          <w:sz w:val="32"/>
          <w:szCs w:val="32"/>
          <w:lang w:val="en"/>
        </w:rPr>
      </w:pPr>
    </w:p>
    <w:p w14:paraId="31097DB1" w14:textId="77777777" w:rsidR="00234B39" w:rsidRPr="00390303" w:rsidRDefault="00000000">
      <w:pPr>
        <w:pStyle w:val="Heading3"/>
        <w:divId w:val="465317432"/>
        <w:rPr>
          <w:rFonts w:ascii="Arial" w:eastAsia="Times New Roman" w:hAnsi="Arial" w:cs="Arial"/>
          <w:sz w:val="32"/>
          <w:szCs w:val="32"/>
          <w:lang w:val="en"/>
        </w:rPr>
      </w:pPr>
      <w:r w:rsidRPr="00390303">
        <w:rPr>
          <w:rFonts w:ascii="Arial" w:eastAsia="Times New Roman" w:hAnsi="Arial" w:cs="Arial"/>
          <w:sz w:val="32"/>
          <w:szCs w:val="32"/>
          <w:lang w:val="en"/>
        </w:rPr>
        <w:t>Final Prompt</w:t>
      </w:r>
    </w:p>
    <w:p w14:paraId="2F7E8A50" w14:textId="77777777" w:rsidR="002B1B7C" w:rsidRPr="00390303" w:rsidRDefault="00000000" w:rsidP="002B1B7C">
      <w:pPr>
        <w:pStyle w:val="NormalWeb"/>
        <w:divId w:val="465317432"/>
        <w:rPr>
          <w:rFonts w:ascii="Arial" w:hAnsi="Arial" w:cs="Arial"/>
          <w:sz w:val="32"/>
          <w:szCs w:val="32"/>
        </w:rPr>
      </w:pPr>
      <w:r w:rsidRPr="00390303">
        <w:rPr>
          <w:rStyle w:val="Strong"/>
          <w:rFonts w:ascii="Arial" w:hAnsi="Arial" w:cs="Arial"/>
          <w:sz w:val="32"/>
          <w:szCs w:val="32"/>
          <w:lang w:val="en"/>
        </w:rPr>
        <w:t>Description (50 words max)</w:t>
      </w:r>
      <w:r w:rsidRPr="00390303">
        <w:rPr>
          <w:rFonts w:ascii="Arial" w:hAnsi="Arial" w:cs="Arial"/>
          <w:sz w:val="32"/>
          <w:szCs w:val="32"/>
          <w:lang w:val="en"/>
        </w:rPr>
        <w:t xml:space="preserve">: </w:t>
      </w:r>
      <w:r w:rsidR="002B1B7C" w:rsidRPr="00390303">
        <w:rPr>
          <w:rFonts w:ascii="Arial" w:hAnsi="Arial" w:cs="Arial"/>
          <w:sz w:val="32"/>
          <w:szCs w:val="32"/>
        </w:rPr>
        <w:t>Can you provide a concise summary of the research paper, highlighting the main objectives, key findings, and the significance of the results? Please include any major conclusions drawn and how the study contributes to the field.</w:t>
      </w:r>
    </w:p>
    <w:p w14:paraId="13093686" w14:textId="65880D99" w:rsidR="00234B39" w:rsidRPr="00390303" w:rsidRDefault="00000000" w:rsidP="002B1B7C">
      <w:pPr>
        <w:pStyle w:val="NormalWeb"/>
        <w:divId w:val="465317432"/>
        <w:rPr>
          <w:rStyle w:val="Strong"/>
          <w:rFonts w:ascii="Arial" w:hAnsi="Arial" w:cs="Arial"/>
          <w:sz w:val="32"/>
          <w:szCs w:val="32"/>
          <w:lang w:val="en"/>
        </w:rPr>
      </w:pPr>
      <w:r w:rsidRPr="00390303">
        <w:rPr>
          <w:rStyle w:val="Strong"/>
          <w:rFonts w:ascii="Arial" w:hAnsi="Arial" w:cs="Arial"/>
          <w:sz w:val="32"/>
          <w:szCs w:val="32"/>
          <w:lang w:val="en"/>
        </w:rPr>
        <w:t>Generated Summary</w:t>
      </w:r>
      <w:r w:rsidR="00B92016" w:rsidRPr="00390303">
        <w:rPr>
          <w:rStyle w:val="Strong"/>
          <w:rFonts w:ascii="Arial" w:hAnsi="Arial" w:cs="Arial"/>
          <w:sz w:val="32"/>
          <w:szCs w:val="32"/>
          <w:lang w:val="en"/>
        </w:rPr>
        <w:t>:</w:t>
      </w:r>
    </w:p>
    <w:p w14:paraId="7C89713C" w14:textId="02EDC0A7" w:rsidR="005A1FBC" w:rsidRPr="005A1FBC" w:rsidRDefault="005A1FBC" w:rsidP="005A1FBC">
      <w:pPr>
        <w:pStyle w:val="Heading3"/>
        <w:divId w:val="465317432"/>
        <w:rPr>
          <w:rFonts w:ascii="Arial" w:hAnsi="Arial" w:cs="Arial"/>
          <w:b w:val="0"/>
          <w:bCs w:val="0"/>
          <w:sz w:val="32"/>
          <w:szCs w:val="32"/>
        </w:rPr>
      </w:pPr>
      <w:r w:rsidRPr="005A1FBC">
        <w:rPr>
          <w:rFonts w:ascii="Arial" w:hAnsi="Arial" w:cs="Arial"/>
          <w:b w:val="0"/>
          <w:bCs w:val="0"/>
          <w:sz w:val="32"/>
          <w:szCs w:val="32"/>
        </w:rPr>
        <w:t>The research paper aims to synthesize existing literature on remote and hybrid work policies to understand their effectiveness and inform workforce management practices. Key findings indicate that remote work enhances productivity and job satisfaction while presenting challenges like social isolation and blurred work-life boundaries.</w:t>
      </w:r>
      <w:ins w:id="0" w:author="Prince Chouhan" w:date="2024-09-08T04:38:00Z" w16du:dateUtc="2024-09-07T23:08:00Z">
        <w:r w:rsidR="00D759A6">
          <w:rPr>
            <w:rFonts w:ascii="Arial" w:hAnsi="Arial" w:cs="Arial"/>
            <w:b w:val="0"/>
            <w:bCs w:val="0"/>
            <w:sz w:val="32"/>
            <w:szCs w:val="32"/>
          </w:rPr>
          <w:t xml:space="preserve"> </w:t>
        </w:r>
      </w:ins>
      <w:proofErr w:type="gramStart"/>
      <w:r w:rsidRPr="005A1FBC">
        <w:rPr>
          <w:rFonts w:ascii="Arial" w:hAnsi="Arial" w:cs="Arial"/>
          <w:b w:val="0"/>
          <w:bCs w:val="0"/>
          <w:sz w:val="32"/>
          <w:szCs w:val="32"/>
        </w:rPr>
        <w:t>The</w:t>
      </w:r>
      <w:proofErr w:type="gramEnd"/>
      <w:r w:rsidRPr="005A1FBC">
        <w:rPr>
          <w:rFonts w:ascii="Arial" w:hAnsi="Arial" w:cs="Arial"/>
          <w:b w:val="0"/>
          <w:bCs w:val="0"/>
          <w:sz w:val="32"/>
          <w:szCs w:val="32"/>
        </w:rPr>
        <w:t xml:space="preserve"> significance of these results lies in their implications for leadership and organizational culture, emphasizing the need for effective management strategies to support remote teams.</w:t>
      </w:r>
    </w:p>
    <w:p w14:paraId="3FC9F69E" w14:textId="2B7366C0" w:rsidR="005A1FBC" w:rsidRPr="005A1FBC" w:rsidRDefault="005A1FBC" w:rsidP="005A1FBC">
      <w:pPr>
        <w:pStyle w:val="Heading3"/>
        <w:divId w:val="465317432"/>
        <w:rPr>
          <w:rFonts w:ascii="Arial" w:hAnsi="Arial" w:cs="Arial"/>
          <w:b w:val="0"/>
          <w:bCs w:val="0"/>
          <w:sz w:val="32"/>
          <w:szCs w:val="32"/>
        </w:rPr>
      </w:pPr>
      <w:r w:rsidRPr="005A1FBC">
        <w:rPr>
          <w:rFonts w:ascii="Arial" w:hAnsi="Arial" w:cs="Arial"/>
          <w:b w:val="0"/>
          <w:bCs w:val="0"/>
          <w:sz w:val="32"/>
          <w:szCs w:val="32"/>
        </w:rPr>
        <w:t>The study contributes to the field by providing a comprehensive framework for understanding remote work dynamics and guiding organizations in optimizing their policies.</w:t>
      </w:r>
    </w:p>
    <w:p w14:paraId="002C566A" w14:textId="7D0F4574" w:rsidR="000C2DF8" w:rsidRPr="00390303" w:rsidRDefault="00000000">
      <w:pPr>
        <w:pStyle w:val="Heading3"/>
        <w:divId w:val="465317432"/>
        <w:rPr>
          <w:rFonts w:ascii="Arial" w:eastAsia="Times New Roman" w:hAnsi="Arial" w:cs="Arial"/>
          <w:sz w:val="32"/>
          <w:szCs w:val="32"/>
          <w:lang w:val="en"/>
        </w:rPr>
      </w:pPr>
      <w:r w:rsidRPr="00390303">
        <w:rPr>
          <w:rFonts w:ascii="Arial" w:eastAsia="Times New Roman" w:hAnsi="Arial" w:cs="Arial"/>
          <w:sz w:val="32"/>
          <w:szCs w:val="32"/>
          <w:lang w:val="en"/>
        </w:rPr>
        <w:t>Insights and Applications</w:t>
      </w:r>
    </w:p>
    <w:p w14:paraId="5E0F6F54" w14:textId="654F94EC" w:rsidR="00234B39" w:rsidRPr="00390303" w:rsidRDefault="00000000">
      <w:pPr>
        <w:pStyle w:val="NormalWeb"/>
        <w:divId w:val="465317432"/>
        <w:rPr>
          <w:rFonts w:ascii="Arial" w:hAnsi="Arial" w:cs="Arial"/>
          <w:sz w:val="32"/>
          <w:szCs w:val="32"/>
          <w:lang w:val="en"/>
        </w:rPr>
      </w:pPr>
      <w:r w:rsidRPr="00390303">
        <w:rPr>
          <w:rStyle w:val="Strong"/>
          <w:rFonts w:ascii="Arial" w:hAnsi="Arial" w:cs="Arial"/>
          <w:sz w:val="32"/>
          <w:szCs w:val="32"/>
          <w:lang w:val="en"/>
        </w:rPr>
        <w:t>Key Insight</w:t>
      </w:r>
      <w:r w:rsidR="00157AD3">
        <w:rPr>
          <w:rStyle w:val="Strong"/>
          <w:rFonts w:ascii="Arial" w:hAnsi="Arial" w:cs="Arial"/>
          <w:sz w:val="32"/>
          <w:szCs w:val="32"/>
          <w:lang w:val="en"/>
        </w:rPr>
        <w:t>s:</w:t>
      </w:r>
    </w:p>
    <w:p w14:paraId="7FD0D2A6" w14:textId="77777777" w:rsidR="00FE6153" w:rsidRPr="00FE6153" w:rsidRDefault="00FE6153" w:rsidP="00FE6153">
      <w:pPr>
        <w:pStyle w:val="NormalWeb"/>
        <w:divId w:val="465317432"/>
        <w:rPr>
          <w:rFonts w:ascii="Arial" w:hAnsi="Arial" w:cs="Arial"/>
          <w:sz w:val="32"/>
          <w:szCs w:val="32"/>
        </w:rPr>
      </w:pPr>
      <w:r w:rsidRPr="00FE6153">
        <w:rPr>
          <w:rFonts w:ascii="Arial" w:hAnsi="Arial" w:cs="Arial"/>
          <w:sz w:val="32"/>
          <w:szCs w:val="32"/>
        </w:rPr>
        <w:t>The key insights of the research paper include:</w:t>
      </w:r>
    </w:p>
    <w:p w14:paraId="092E35E6" w14:textId="77777777" w:rsidR="00FE6153" w:rsidRPr="00FE6153" w:rsidRDefault="00FE6153" w:rsidP="00FE6153">
      <w:pPr>
        <w:pStyle w:val="NormalWeb"/>
        <w:numPr>
          <w:ilvl w:val="0"/>
          <w:numId w:val="11"/>
        </w:numPr>
        <w:divId w:val="465317432"/>
        <w:rPr>
          <w:rFonts w:ascii="Arial" w:hAnsi="Arial" w:cs="Arial"/>
          <w:sz w:val="32"/>
          <w:szCs w:val="32"/>
        </w:rPr>
      </w:pPr>
      <w:r w:rsidRPr="00FE6153">
        <w:rPr>
          <w:rFonts w:ascii="Arial" w:hAnsi="Arial" w:cs="Arial"/>
          <w:b/>
          <w:bCs/>
          <w:sz w:val="32"/>
          <w:szCs w:val="32"/>
        </w:rPr>
        <w:t>Dual Nature of Remote Work</w:t>
      </w:r>
      <w:r w:rsidRPr="00FE6153">
        <w:rPr>
          <w:rFonts w:ascii="Arial" w:hAnsi="Arial" w:cs="Arial"/>
          <w:sz w:val="32"/>
          <w:szCs w:val="32"/>
        </w:rPr>
        <w:t>: Remote work offers significant benefits, such as increased productivity and job satisfaction, but also presents challenges like social isolation and blurred work-life boundaries.</w:t>
      </w:r>
    </w:p>
    <w:p w14:paraId="4CD67B51" w14:textId="77777777" w:rsidR="00FE6153" w:rsidRPr="00FE6153" w:rsidRDefault="00FE6153" w:rsidP="00FE6153">
      <w:pPr>
        <w:pStyle w:val="NormalWeb"/>
        <w:numPr>
          <w:ilvl w:val="0"/>
          <w:numId w:val="11"/>
        </w:numPr>
        <w:divId w:val="465317432"/>
        <w:rPr>
          <w:rFonts w:ascii="Arial" w:hAnsi="Arial" w:cs="Arial"/>
          <w:sz w:val="32"/>
          <w:szCs w:val="32"/>
        </w:rPr>
      </w:pPr>
      <w:r w:rsidRPr="00FE6153">
        <w:rPr>
          <w:rFonts w:ascii="Arial" w:hAnsi="Arial" w:cs="Arial"/>
          <w:b/>
          <w:bCs/>
          <w:sz w:val="32"/>
          <w:szCs w:val="32"/>
        </w:rPr>
        <w:t>Importance of Leadership</w:t>
      </w:r>
      <w:r w:rsidRPr="00FE6153">
        <w:rPr>
          <w:rFonts w:ascii="Arial" w:hAnsi="Arial" w:cs="Arial"/>
          <w:sz w:val="32"/>
          <w:szCs w:val="32"/>
        </w:rPr>
        <w:t xml:space="preserve">: Effective leadership is crucial for managing remote teams, emphasizing </w:t>
      </w:r>
      <w:r w:rsidRPr="00FE6153">
        <w:rPr>
          <w:rFonts w:ascii="Arial" w:hAnsi="Arial" w:cs="Arial"/>
          <w:sz w:val="32"/>
          <w:szCs w:val="32"/>
        </w:rPr>
        <w:lastRenderedPageBreak/>
        <w:t>transformational leadership styles, proactive communication, and support to foster engagement and collaboration.</w:t>
      </w:r>
    </w:p>
    <w:p w14:paraId="5B45A632" w14:textId="77777777" w:rsidR="00FE6153" w:rsidRPr="00FE6153" w:rsidRDefault="00FE6153" w:rsidP="00FE6153">
      <w:pPr>
        <w:pStyle w:val="NormalWeb"/>
        <w:numPr>
          <w:ilvl w:val="0"/>
          <w:numId w:val="11"/>
        </w:numPr>
        <w:divId w:val="465317432"/>
        <w:rPr>
          <w:rFonts w:ascii="Arial" w:hAnsi="Arial" w:cs="Arial"/>
          <w:sz w:val="32"/>
          <w:szCs w:val="32"/>
        </w:rPr>
      </w:pPr>
      <w:r w:rsidRPr="00FE6153">
        <w:rPr>
          <w:rFonts w:ascii="Arial" w:hAnsi="Arial" w:cs="Arial"/>
          <w:b/>
          <w:bCs/>
          <w:sz w:val="32"/>
          <w:szCs w:val="32"/>
        </w:rPr>
        <w:t>Organizational Culture</w:t>
      </w:r>
      <w:r w:rsidRPr="00FE6153">
        <w:rPr>
          <w:rFonts w:ascii="Arial" w:hAnsi="Arial" w:cs="Arial"/>
          <w:sz w:val="32"/>
          <w:szCs w:val="32"/>
        </w:rPr>
        <w:t>: A supportive organizational culture that prioritizes trust, inclusivity, and employee well-being is essential for the success of remote and hybrid work arrangements.</w:t>
      </w:r>
    </w:p>
    <w:p w14:paraId="1A05A8DA" w14:textId="77777777" w:rsidR="00FE6153" w:rsidRPr="00FE6153" w:rsidRDefault="00FE6153" w:rsidP="00FE6153">
      <w:pPr>
        <w:pStyle w:val="NormalWeb"/>
        <w:numPr>
          <w:ilvl w:val="0"/>
          <w:numId w:val="11"/>
        </w:numPr>
        <w:divId w:val="465317432"/>
        <w:rPr>
          <w:rFonts w:ascii="Arial" w:hAnsi="Arial" w:cs="Arial"/>
          <w:sz w:val="32"/>
          <w:szCs w:val="32"/>
        </w:rPr>
      </w:pPr>
      <w:r w:rsidRPr="00FE6153">
        <w:rPr>
          <w:rFonts w:ascii="Arial" w:hAnsi="Arial" w:cs="Arial"/>
          <w:b/>
          <w:bCs/>
          <w:sz w:val="32"/>
          <w:szCs w:val="32"/>
        </w:rPr>
        <w:t>Need for Ongoing Research</w:t>
      </w:r>
      <w:r w:rsidRPr="00FE6153">
        <w:rPr>
          <w:rFonts w:ascii="Arial" w:hAnsi="Arial" w:cs="Arial"/>
          <w:sz w:val="32"/>
          <w:szCs w:val="32"/>
        </w:rPr>
        <w:t>: There are gaps in current research regarding the long-term effects of remote work on employee well-being and organizational performance, highlighting the need for further investigation.</w:t>
      </w:r>
    </w:p>
    <w:p w14:paraId="662B811E" w14:textId="77777777" w:rsidR="00FE6153" w:rsidRPr="00FE6153" w:rsidRDefault="00FE6153" w:rsidP="00FE6153">
      <w:pPr>
        <w:pStyle w:val="NormalWeb"/>
        <w:numPr>
          <w:ilvl w:val="0"/>
          <w:numId w:val="11"/>
        </w:numPr>
        <w:divId w:val="465317432"/>
        <w:rPr>
          <w:rFonts w:ascii="Arial" w:hAnsi="Arial" w:cs="Arial"/>
          <w:sz w:val="32"/>
          <w:szCs w:val="32"/>
        </w:rPr>
      </w:pPr>
      <w:r w:rsidRPr="00FE6153">
        <w:rPr>
          <w:rFonts w:ascii="Arial" w:hAnsi="Arial" w:cs="Arial"/>
          <w:b/>
          <w:bCs/>
          <w:sz w:val="32"/>
          <w:szCs w:val="32"/>
        </w:rPr>
        <w:t>Best Practices</w:t>
      </w:r>
      <w:r w:rsidRPr="00FE6153">
        <w:rPr>
          <w:rFonts w:ascii="Arial" w:hAnsi="Arial" w:cs="Arial"/>
          <w:sz w:val="32"/>
          <w:szCs w:val="32"/>
        </w:rPr>
        <w:t>: Identifying best practices for managing remote and hybrid work can help organizations optimize their policies and adapt to the evolving workforce landscape.</w:t>
      </w:r>
    </w:p>
    <w:p w14:paraId="112EDBB6" w14:textId="2A76993D" w:rsidR="00234B39" w:rsidRPr="00390303" w:rsidRDefault="00234B39">
      <w:pPr>
        <w:pStyle w:val="NormalWeb"/>
        <w:divId w:val="465317432"/>
        <w:rPr>
          <w:rStyle w:val="Strong"/>
          <w:rFonts w:ascii="Arial" w:hAnsi="Arial" w:cs="Arial"/>
          <w:sz w:val="32"/>
          <w:szCs w:val="32"/>
          <w:lang w:val="en"/>
        </w:rPr>
      </w:pPr>
    </w:p>
    <w:p w14:paraId="37ABB891" w14:textId="1DA14109" w:rsidR="00C34137" w:rsidRPr="00C34137" w:rsidRDefault="00C34137" w:rsidP="00C34137">
      <w:pPr>
        <w:pStyle w:val="NormalWeb"/>
        <w:divId w:val="465317432"/>
        <w:rPr>
          <w:rFonts w:ascii="Arial" w:hAnsi="Arial" w:cs="Arial"/>
          <w:b/>
          <w:bCs/>
          <w:sz w:val="32"/>
          <w:szCs w:val="32"/>
        </w:rPr>
      </w:pPr>
      <w:r w:rsidRPr="00C34137">
        <w:rPr>
          <w:rFonts w:ascii="Arial" w:hAnsi="Arial" w:cs="Arial"/>
          <w:b/>
          <w:bCs/>
          <w:sz w:val="32"/>
          <w:szCs w:val="32"/>
        </w:rPr>
        <w:t>Potential Applications</w:t>
      </w:r>
      <w:r w:rsidR="00CF53AD" w:rsidRPr="00390303">
        <w:rPr>
          <w:rFonts w:ascii="Arial" w:hAnsi="Arial" w:cs="Arial"/>
          <w:b/>
          <w:bCs/>
          <w:sz w:val="32"/>
          <w:szCs w:val="32"/>
        </w:rPr>
        <w:t>:</w:t>
      </w:r>
    </w:p>
    <w:p w14:paraId="51D465B2" w14:textId="5EFCB796" w:rsidR="00C34137" w:rsidRPr="00C34137" w:rsidRDefault="00C34137" w:rsidP="00C34137">
      <w:pPr>
        <w:pStyle w:val="NormalWeb"/>
        <w:numPr>
          <w:ilvl w:val="0"/>
          <w:numId w:val="12"/>
        </w:numPr>
        <w:divId w:val="465317432"/>
        <w:rPr>
          <w:rFonts w:ascii="Arial" w:hAnsi="Arial" w:cs="Arial"/>
          <w:sz w:val="32"/>
          <w:szCs w:val="32"/>
        </w:rPr>
      </w:pPr>
      <w:r w:rsidRPr="00C34137">
        <w:rPr>
          <w:rFonts w:ascii="Arial" w:hAnsi="Arial" w:cs="Arial"/>
          <w:b/>
          <w:bCs/>
          <w:sz w:val="32"/>
          <w:szCs w:val="32"/>
        </w:rPr>
        <w:t>Workforce Management</w:t>
      </w:r>
      <w:r w:rsidRPr="00C34137">
        <w:rPr>
          <w:rFonts w:ascii="Arial" w:hAnsi="Arial" w:cs="Arial"/>
          <w:sz w:val="32"/>
          <w:szCs w:val="32"/>
        </w:rPr>
        <w:t>: Organizations can implement remote and hybrid work policies to enhance employee productivity</w:t>
      </w:r>
      <w:r w:rsidR="00F845D6" w:rsidRPr="00390303">
        <w:rPr>
          <w:rFonts w:ascii="Arial" w:hAnsi="Arial" w:cs="Arial"/>
          <w:sz w:val="32"/>
          <w:szCs w:val="32"/>
        </w:rPr>
        <w:t xml:space="preserve"> and</w:t>
      </w:r>
      <w:r w:rsidRPr="00C34137">
        <w:rPr>
          <w:rFonts w:ascii="Arial" w:hAnsi="Arial" w:cs="Arial"/>
          <w:sz w:val="32"/>
          <w:szCs w:val="32"/>
        </w:rPr>
        <w:t xml:space="preserve"> job satisfaction, particularly in industries like tech, consulting, and education where remote work is feasible.</w:t>
      </w:r>
    </w:p>
    <w:p w14:paraId="5C4E4164" w14:textId="5C9097F5" w:rsidR="00C34137" w:rsidRPr="00C34137" w:rsidRDefault="00C34137" w:rsidP="00C34137">
      <w:pPr>
        <w:pStyle w:val="NormalWeb"/>
        <w:numPr>
          <w:ilvl w:val="0"/>
          <w:numId w:val="12"/>
        </w:numPr>
        <w:divId w:val="465317432"/>
        <w:rPr>
          <w:rFonts w:ascii="Arial" w:hAnsi="Arial" w:cs="Arial"/>
          <w:sz w:val="32"/>
          <w:szCs w:val="32"/>
        </w:rPr>
      </w:pPr>
      <w:r w:rsidRPr="00C34137">
        <w:rPr>
          <w:rFonts w:ascii="Arial" w:hAnsi="Arial" w:cs="Arial"/>
          <w:b/>
          <w:bCs/>
          <w:sz w:val="32"/>
          <w:szCs w:val="32"/>
        </w:rPr>
        <w:t>Employee Well-Being</w:t>
      </w:r>
      <w:r w:rsidRPr="00C34137">
        <w:rPr>
          <w:rFonts w:ascii="Arial" w:hAnsi="Arial" w:cs="Arial"/>
          <w:sz w:val="32"/>
          <w:szCs w:val="32"/>
        </w:rPr>
        <w:t>: The findings can inform HR practices by promoting work-life balance initiatives</w:t>
      </w:r>
      <w:r w:rsidR="00277E50" w:rsidRPr="00390303">
        <w:rPr>
          <w:rFonts w:ascii="Arial" w:hAnsi="Arial" w:cs="Arial"/>
          <w:sz w:val="32"/>
          <w:szCs w:val="32"/>
        </w:rPr>
        <w:t>,</w:t>
      </w:r>
      <w:r w:rsidRPr="00C34137">
        <w:rPr>
          <w:rFonts w:ascii="Arial" w:hAnsi="Arial" w:cs="Arial"/>
          <w:sz w:val="32"/>
          <w:szCs w:val="32"/>
        </w:rPr>
        <w:t xml:space="preserve"> mental health support, addressing challenges like social isolation, which is crucial in sectors with high remote work adoption.</w:t>
      </w:r>
    </w:p>
    <w:p w14:paraId="412F9077" w14:textId="276B4C7F" w:rsidR="00C34137" w:rsidRPr="00C34137" w:rsidRDefault="00C34137" w:rsidP="00C34137">
      <w:pPr>
        <w:pStyle w:val="NormalWeb"/>
        <w:numPr>
          <w:ilvl w:val="0"/>
          <w:numId w:val="12"/>
        </w:numPr>
        <w:divId w:val="465317432"/>
        <w:rPr>
          <w:rFonts w:ascii="Arial" w:hAnsi="Arial" w:cs="Arial"/>
          <w:sz w:val="32"/>
          <w:szCs w:val="32"/>
        </w:rPr>
      </w:pPr>
      <w:r w:rsidRPr="00C34137">
        <w:rPr>
          <w:rFonts w:ascii="Arial" w:hAnsi="Arial" w:cs="Arial"/>
          <w:b/>
          <w:bCs/>
          <w:sz w:val="32"/>
          <w:szCs w:val="32"/>
        </w:rPr>
        <w:t>Leadership Development</w:t>
      </w:r>
      <w:r w:rsidRPr="00C34137">
        <w:rPr>
          <w:rFonts w:ascii="Arial" w:hAnsi="Arial" w:cs="Arial"/>
          <w:sz w:val="32"/>
          <w:szCs w:val="32"/>
        </w:rPr>
        <w:t>: Insights on effective leadership styles and communication strategies can be applied to train managers in various fields, ensuring they can support remote teams</w:t>
      </w:r>
      <w:r w:rsidR="00134E68" w:rsidRPr="00390303">
        <w:rPr>
          <w:rFonts w:ascii="Arial" w:hAnsi="Arial" w:cs="Arial"/>
          <w:sz w:val="32"/>
          <w:szCs w:val="32"/>
        </w:rPr>
        <w:t>.</w:t>
      </w:r>
    </w:p>
    <w:p w14:paraId="58C5F7BA" w14:textId="77777777" w:rsidR="00C34137" w:rsidRPr="00C34137" w:rsidRDefault="00C34137" w:rsidP="00C34137">
      <w:pPr>
        <w:pStyle w:val="NormalWeb"/>
        <w:numPr>
          <w:ilvl w:val="0"/>
          <w:numId w:val="12"/>
        </w:numPr>
        <w:divId w:val="465317432"/>
        <w:rPr>
          <w:rFonts w:ascii="Arial" w:hAnsi="Arial" w:cs="Arial"/>
          <w:sz w:val="32"/>
          <w:szCs w:val="32"/>
        </w:rPr>
      </w:pPr>
      <w:r w:rsidRPr="00C34137">
        <w:rPr>
          <w:rFonts w:ascii="Arial" w:hAnsi="Arial" w:cs="Arial"/>
          <w:b/>
          <w:bCs/>
          <w:sz w:val="32"/>
          <w:szCs w:val="32"/>
        </w:rPr>
        <w:t>Future Research Directions</w:t>
      </w:r>
      <w:r w:rsidRPr="00C34137">
        <w:rPr>
          <w:rFonts w:ascii="Arial" w:hAnsi="Arial" w:cs="Arial"/>
          <w:sz w:val="32"/>
          <w:szCs w:val="32"/>
        </w:rPr>
        <w:t xml:space="preserve">: The study highlights the need for further investigation into long-term impacts of remote work, which can guide academic </w:t>
      </w:r>
      <w:r w:rsidRPr="00C34137">
        <w:rPr>
          <w:rFonts w:ascii="Arial" w:hAnsi="Arial" w:cs="Arial"/>
          <w:sz w:val="32"/>
          <w:szCs w:val="32"/>
        </w:rPr>
        <w:lastRenderedPageBreak/>
        <w:t>research in organizational behavior, psychology, and human resource management.</w:t>
      </w:r>
    </w:p>
    <w:p w14:paraId="3DBD73E3" w14:textId="77777777" w:rsidR="00C34137" w:rsidRPr="00C34137" w:rsidRDefault="00C34137" w:rsidP="00C34137">
      <w:pPr>
        <w:pStyle w:val="NormalWeb"/>
        <w:numPr>
          <w:ilvl w:val="0"/>
          <w:numId w:val="12"/>
        </w:numPr>
        <w:divId w:val="465317432"/>
        <w:rPr>
          <w:rFonts w:ascii="Arial" w:hAnsi="Arial" w:cs="Arial"/>
          <w:sz w:val="32"/>
          <w:szCs w:val="32"/>
        </w:rPr>
      </w:pPr>
      <w:r w:rsidRPr="00C34137">
        <w:rPr>
          <w:rFonts w:ascii="Arial" w:hAnsi="Arial" w:cs="Arial"/>
          <w:b/>
          <w:bCs/>
          <w:sz w:val="32"/>
          <w:szCs w:val="32"/>
        </w:rPr>
        <w:t>Innovative Solutions</w:t>
      </w:r>
      <w:r w:rsidRPr="00C34137">
        <w:rPr>
          <w:rFonts w:ascii="Arial" w:hAnsi="Arial" w:cs="Arial"/>
          <w:sz w:val="32"/>
          <w:szCs w:val="32"/>
        </w:rPr>
        <w:t>: The findings can inspire the development of new digital tools and platforms that facilitate collaboration and communication in remote settings, benefiting industries reliant on teamwork and innovation.</w:t>
      </w:r>
    </w:p>
    <w:p w14:paraId="7598ECBB" w14:textId="77777777" w:rsidR="00C34137" w:rsidRPr="00390303" w:rsidRDefault="00C34137">
      <w:pPr>
        <w:pStyle w:val="NormalWeb"/>
        <w:divId w:val="465317432"/>
        <w:rPr>
          <w:rFonts w:ascii="Arial" w:hAnsi="Arial" w:cs="Arial"/>
          <w:sz w:val="32"/>
          <w:szCs w:val="32"/>
        </w:rPr>
      </w:pPr>
    </w:p>
    <w:p w14:paraId="4DAF81B3" w14:textId="77777777" w:rsidR="00234B39" w:rsidRPr="00390303" w:rsidRDefault="00000000">
      <w:pPr>
        <w:pStyle w:val="Heading3"/>
        <w:divId w:val="465317432"/>
        <w:rPr>
          <w:rFonts w:ascii="Arial" w:eastAsia="Times New Roman" w:hAnsi="Arial" w:cs="Arial"/>
          <w:sz w:val="32"/>
          <w:szCs w:val="32"/>
          <w:lang w:val="en"/>
        </w:rPr>
      </w:pPr>
      <w:r w:rsidRPr="00390303">
        <w:rPr>
          <w:rFonts w:ascii="Arial" w:eastAsia="Times New Roman" w:hAnsi="Arial" w:cs="Arial"/>
          <w:sz w:val="32"/>
          <w:szCs w:val="32"/>
          <w:lang w:val="en"/>
        </w:rPr>
        <w:t>Evaluation</w:t>
      </w:r>
    </w:p>
    <w:p w14:paraId="610F8CC9" w14:textId="3911065D" w:rsidR="00234B39" w:rsidRPr="00390303" w:rsidRDefault="00000000">
      <w:pPr>
        <w:pStyle w:val="NormalWeb"/>
        <w:divId w:val="465317432"/>
        <w:rPr>
          <w:rFonts w:ascii="Arial" w:hAnsi="Arial" w:cs="Arial"/>
          <w:sz w:val="32"/>
          <w:szCs w:val="32"/>
        </w:rPr>
      </w:pPr>
      <w:r w:rsidRPr="00390303">
        <w:rPr>
          <w:rStyle w:val="Strong"/>
          <w:rFonts w:ascii="Arial" w:hAnsi="Arial" w:cs="Arial"/>
          <w:sz w:val="32"/>
          <w:szCs w:val="32"/>
          <w:lang w:val="en"/>
        </w:rPr>
        <w:t>Clarity</w:t>
      </w:r>
      <w:r w:rsidR="00E56BAC" w:rsidRPr="00390303">
        <w:rPr>
          <w:rStyle w:val="Strong"/>
          <w:rFonts w:ascii="Arial" w:hAnsi="Arial" w:cs="Arial"/>
          <w:sz w:val="32"/>
          <w:szCs w:val="32"/>
          <w:lang w:val="en"/>
        </w:rPr>
        <w:t>:</w:t>
      </w:r>
      <w:r w:rsidR="00070D1F" w:rsidRPr="00390303">
        <w:rPr>
          <w:rFonts w:ascii="Source Sans Pro" w:eastAsia="Times New Roman" w:hAnsi="Source Sans Pro"/>
          <w:b/>
          <w:bCs/>
          <w:color w:val="1A1A1A"/>
          <w:sz w:val="32"/>
          <w:szCs w:val="32"/>
          <w:lang w:eastAsia="en-IN" w:bidi="hi-IN"/>
        </w:rPr>
        <w:t xml:space="preserve"> </w:t>
      </w:r>
      <w:r w:rsidR="00070D1F" w:rsidRPr="00390303">
        <w:rPr>
          <w:rFonts w:ascii="Arial" w:hAnsi="Arial" w:cs="Arial"/>
          <w:sz w:val="32"/>
          <w:szCs w:val="32"/>
        </w:rPr>
        <w:t>The summary is clear and straightforward, effectively communicating the main themes of the literature review without ambiguity. It uses simple language that is accessible to a broad audience.</w:t>
      </w:r>
    </w:p>
    <w:p w14:paraId="4A33DF2C" w14:textId="5D2DF573" w:rsidR="00947ECE" w:rsidRPr="00390303" w:rsidRDefault="00000000" w:rsidP="00947ECE">
      <w:pPr>
        <w:pStyle w:val="NormalWeb"/>
        <w:ind w:right="600"/>
        <w:divId w:val="465317432"/>
        <w:rPr>
          <w:rFonts w:ascii="Arial" w:hAnsi="Arial" w:cs="Arial"/>
          <w:sz w:val="32"/>
          <w:szCs w:val="32"/>
        </w:rPr>
      </w:pPr>
      <w:r w:rsidRPr="00390303">
        <w:rPr>
          <w:rStyle w:val="Strong"/>
          <w:rFonts w:ascii="Arial" w:hAnsi="Arial" w:cs="Arial"/>
          <w:sz w:val="32"/>
          <w:szCs w:val="32"/>
          <w:lang w:val="en"/>
        </w:rPr>
        <w:t>Accuracy</w:t>
      </w:r>
      <w:r w:rsidR="00E76347" w:rsidRPr="00390303">
        <w:rPr>
          <w:rStyle w:val="Strong"/>
          <w:rFonts w:ascii="Arial" w:hAnsi="Arial" w:cs="Arial"/>
          <w:sz w:val="32"/>
          <w:szCs w:val="32"/>
          <w:lang w:val="en"/>
        </w:rPr>
        <w:t xml:space="preserve">: </w:t>
      </w:r>
      <w:r w:rsidR="00947ECE" w:rsidRPr="00390303">
        <w:rPr>
          <w:rFonts w:ascii="Arial" w:hAnsi="Arial" w:cs="Arial"/>
          <w:sz w:val="32"/>
          <w:szCs w:val="32"/>
        </w:rPr>
        <w:t>The summary accurately reflects the key findings and themes presented in the research paper, including the benefits and challenges of remote and hybrid work. It captures the essence of the research without misrepresenting any information.</w:t>
      </w:r>
    </w:p>
    <w:p w14:paraId="032CD3EB" w14:textId="472E2A8C" w:rsidR="00234B39" w:rsidRPr="00390303" w:rsidRDefault="00000000" w:rsidP="00947ECE">
      <w:pPr>
        <w:pStyle w:val="NormalWeb"/>
        <w:ind w:right="600"/>
        <w:divId w:val="465317432"/>
        <w:rPr>
          <w:rFonts w:ascii="Arial" w:hAnsi="Arial" w:cs="Arial"/>
          <w:sz w:val="32"/>
          <w:szCs w:val="32"/>
        </w:rPr>
      </w:pPr>
      <w:r w:rsidRPr="00390303">
        <w:rPr>
          <w:rStyle w:val="Strong"/>
          <w:rFonts w:ascii="Arial" w:hAnsi="Arial" w:cs="Arial"/>
          <w:sz w:val="32"/>
          <w:szCs w:val="32"/>
          <w:lang w:val="en"/>
        </w:rPr>
        <w:t>Relevance</w:t>
      </w:r>
      <w:r w:rsidR="00FF0287" w:rsidRPr="00390303">
        <w:rPr>
          <w:rStyle w:val="Strong"/>
          <w:rFonts w:ascii="Arial" w:hAnsi="Arial" w:cs="Arial"/>
          <w:sz w:val="32"/>
          <w:szCs w:val="32"/>
          <w:lang w:val="en"/>
        </w:rPr>
        <w:t xml:space="preserve">: </w:t>
      </w:r>
      <w:r w:rsidR="00FF0287" w:rsidRPr="00390303">
        <w:rPr>
          <w:rFonts w:ascii="Arial" w:hAnsi="Arial" w:cs="Arial"/>
          <w:sz w:val="32"/>
          <w:szCs w:val="32"/>
        </w:rPr>
        <w:t>The insights and applications are highly relevant, addressing current challenges in remote and hybrid work. They provide actionable strategies for enhancing employee well-being and productivity across various industries, while emphasizing the importance of effective leadership and the need for ongoing research to adapt to evolving work environments.</w:t>
      </w:r>
    </w:p>
    <w:p w14:paraId="69CA94D7" w14:textId="77777777" w:rsidR="00234B39" w:rsidRPr="00390303" w:rsidRDefault="00000000">
      <w:pPr>
        <w:pStyle w:val="Heading3"/>
        <w:divId w:val="465317432"/>
        <w:rPr>
          <w:rFonts w:ascii="Arial" w:eastAsia="Times New Roman" w:hAnsi="Arial" w:cs="Arial"/>
          <w:sz w:val="32"/>
          <w:szCs w:val="32"/>
          <w:lang w:val="en"/>
        </w:rPr>
      </w:pPr>
      <w:r w:rsidRPr="00390303">
        <w:rPr>
          <w:rFonts w:ascii="Arial" w:eastAsia="Times New Roman" w:hAnsi="Arial" w:cs="Arial"/>
          <w:sz w:val="32"/>
          <w:szCs w:val="32"/>
          <w:lang w:val="en"/>
        </w:rPr>
        <w:t>Reflection</w:t>
      </w:r>
    </w:p>
    <w:p w14:paraId="4FB42524" w14:textId="77777777" w:rsidR="00C74455" w:rsidRPr="00C74455" w:rsidRDefault="00C74455" w:rsidP="00C74455">
      <w:pPr>
        <w:pStyle w:val="NormalWeb"/>
        <w:divId w:val="492985870"/>
        <w:rPr>
          <w:rFonts w:ascii="Arial" w:hAnsi="Arial" w:cs="Arial"/>
          <w:sz w:val="32"/>
          <w:szCs w:val="32"/>
        </w:rPr>
      </w:pPr>
      <w:r w:rsidRPr="00C74455">
        <w:rPr>
          <w:rFonts w:ascii="Arial" w:hAnsi="Arial" w:cs="Arial"/>
          <w:sz w:val="32"/>
          <w:szCs w:val="32"/>
        </w:rPr>
        <w:t xml:space="preserve">My learning experience regarding remote and hybrid work policies has been enlightening, revealing the complexities and nuances of managing distributed teams. I gained a deeper understanding of the benefits, such as increased </w:t>
      </w:r>
      <w:r w:rsidRPr="00C74455">
        <w:rPr>
          <w:rFonts w:ascii="Arial" w:hAnsi="Arial" w:cs="Arial"/>
          <w:sz w:val="32"/>
          <w:szCs w:val="32"/>
        </w:rPr>
        <w:lastRenderedPageBreak/>
        <w:t>productivity and job satisfaction, alongside challenges like social isolation and blurred work-life boundaries.</w:t>
      </w:r>
    </w:p>
    <w:p w14:paraId="4D01C6B2" w14:textId="77777777" w:rsidR="00C74455" w:rsidRPr="00C74455" w:rsidRDefault="00C74455" w:rsidP="00C74455">
      <w:pPr>
        <w:pStyle w:val="NormalWeb"/>
        <w:divId w:val="492985870"/>
        <w:rPr>
          <w:rFonts w:ascii="Arial" w:hAnsi="Arial" w:cs="Arial"/>
          <w:sz w:val="32"/>
          <w:szCs w:val="32"/>
        </w:rPr>
      </w:pPr>
      <w:r w:rsidRPr="00C74455">
        <w:rPr>
          <w:rFonts w:ascii="Arial" w:hAnsi="Arial" w:cs="Arial"/>
          <w:sz w:val="32"/>
          <w:szCs w:val="32"/>
        </w:rPr>
        <w:t>One significant challenge I faced was synthesizing the vast amount of literature on this topic. The diverse perspectives and findings made it difficult to distill key insights without oversimplifying the issues. However, this process taught me the importance of critical analysis and the need to identify patterns and contradictions within the research.</w:t>
      </w:r>
    </w:p>
    <w:p w14:paraId="583074BA" w14:textId="77777777" w:rsidR="00C74455" w:rsidRPr="00C74455" w:rsidRDefault="00C74455" w:rsidP="00C74455">
      <w:pPr>
        <w:pStyle w:val="NormalWeb"/>
        <w:divId w:val="492985870"/>
        <w:rPr>
          <w:rFonts w:ascii="Arial" w:hAnsi="Arial" w:cs="Arial"/>
          <w:sz w:val="32"/>
          <w:szCs w:val="32"/>
        </w:rPr>
      </w:pPr>
      <w:r w:rsidRPr="00C74455">
        <w:rPr>
          <w:rFonts w:ascii="Arial" w:hAnsi="Arial" w:cs="Arial"/>
          <w:sz w:val="32"/>
          <w:szCs w:val="32"/>
        </w:rPr>
        <w:t>Additionally, I learned about the crucial role of leadership in fostering a supportive remote work culture. Effective communication and resource provision emerged as vital components for maintaining team cohesion and engagement. This insight highlighted the necessity for leaders to adapt their management styles to meet the unique demands of remote work environments.</w:t>
      </w:r>
    </w:p>
    <w:p w14:paraId="55FAEA25" w14:textId="77777777" w:rsidR="00C74455" w:rsidRPr="00C74455" w:rsidRDefault="00C74455" w:rsidP="00C74455">
      <w:pPr>
        <w:pStyle w:val="NormalWeb"/>
        <w:divId w:val="492985870"/>
        <w:rPr>
          <w:rFonts w:ascii="Arial" w:hAnsi="Arial" w:cs="Arial"/>
          <w:sz w:val="32"/>
          <w:szCs w:val="32"/>
        </w:rPr>
      </w:pPr>
      <w:r w:rsidRPr="00C74455">
        <w:rPr>
          <w:rFonts w:ascii="Arial" w:hAnsi="Arial" w:cs="Arial"/>
          <w:sz w:val="32"/>
          <w:szCs w:val="32"/>
        </w:rPr>
        <w:t>Overall, this exploration has reinforced my belief in the importance of flexibility and inclusivity in modern workplaces. The insights gained will inform my approach to workforce management, emphasizing the need for ongoing research and adaptation to ensure employee well-being and organizational success in an increasingly digital landscape. This experience has equipped me with valuable knowledge that I can apply in real-world scenarios, ultimately contributing to more resilient and effective work environments.</w:t>
      </w:r>
    </w:p>
    <w:p w14:paraId="1E1A6E14" w14:textId="6F854353" w:rsidR="0046607C" w:rsidRPr="00390303" w:rsidRDefault="0046607C">
      <w:pPr>
        <w:pStyle w:val="NormalWeb"/>
        <w:divId w:val="492985870"/>
        <w:rPr>
          <w:rFonts w:ascii="Arial" w:hAnsi="Arial" w:cs="Arial"/>
          <w:sz w:val="32"/>
          <w:szCs w:val="32"/>
        </w:rPr>
      </w:pPr>
    </w:p>
    <w:sectPr w:rsidR="0046607C" w:rsidRPr="00390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56874"/>
    <w:multiLevelType w:val="multilevel"/>
    <w:tmpl w:val="114E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D0F5B"/>
    <w:multiLevelType w:val="multilevel"/>
    <w:tmpl w:val="9EAC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23074"/>
    <w:multiLevelType w:val="multilevel"/>
    <w:tmpl w:val="120C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B7151"/>
    <w:multiLevelType w:val="multilevel"/>
    <w:tmpl w:val="E46A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20FBB"/>
    <w:multiLevelType w:val="multilevel"/>
    <w:tmpl w:val="7262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727A67"/>
    <w:multiLevelType w:val="multilevel"/>
    <w:tmpl w:val="1B7E3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764658">
    <w:abstractNumId w:val="12"/>
  </w:num>
  <w:num w:numId="2" w16cid:durableId="93328788">
    <w:abstractNumId w:val="11"/>
  </w:num>
  <w:num w:numId="3" w16cid:durableId="1505900044">
    <w:abstractNumId w:val="8"/>
  </w:num>
  <w:num w:numId="4" w16cid:durableId="1600867095">
    <w:abstractNumId w:val="2"/>
  </w:num>
  <w:num w:numId="5" w16cid:durableId="1401555978">
    <w:abstractNumId w:val="1"/>
  </w:num>
  <w:num w:numId="6" w16cid:durableId="1352875109">
    <w:abstractNumId w:val="10"/>
  </w:num>
  <w:num w:numId="7" w16cid:durableId="913197430">
    <w:abstractNumId w:val="9"/>
  </w:num>
  <w:num w:numId="8" w16cid:durableId="847720461">
    <w:abstractNumId w:val="0"/>
  </w:num>
  <w:num w:numId="9" w16cid:durableId="2110155806">
    <w:abstractNumId w:val="7"/>
  </w:num>
  <w:num w:numId="10" w16cid:durableId="1902449062">
    <w:abstractNumId w:val="4"/>
  </w:num>
  <w:num w:numId="11" w16cid:durableId="8683183">
    <w:abstractNumId w:val="13"/>
  </w:num>
  <w:num w:numId="12" w16cid:durableId="1785691582">
    <w:abstractNumId w:val="5"/>
  </w:num>
  <w:num w:numId="13" w16cid:durableId="863177674">
    <w:abstractNumId w:val="3"/>
  </w:num>
  <w:num w:numId="14" w16cid:durableId="87539167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rince Chouhan">
    <w15:presenceInfo w15:providerId="Windows Live" w15:userId="72bb0cbd68e35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228C"/>
    <w:rsid w:val="0004667B"/>
    <w:rsid w:val="00070D1F"/>
    <w:rsid w:val="00072233"/>
    <w:rsid w:val="000C2DF8"/>
    <w:rsid w:val="00100A13"/>
    <w:rsid w:val="00125A76"/>
    <w:rsid w:val="00134E68"/>
    <w:rsid w:val="00157AD3"/>
    <w:rsid w:val="001C0547"/>
    <w:rsid w:val="001D3B9E"/>
    <w:rsid w:val="0022328B"/>
    <w:rsid w:val="00223FE5"/>
    <w:rsid w:val="00234B39"/>
    <w:rsid w:val="00261CF4"/>
    <w:rsid w:val="0027456F"/>
    <w:rsid w:val="00277E50"/>
    <w:rsid w:val="00292EC8"/>
    <w:rsid w:val="002B1B7C"/>
    <w:rsid w:val="00354D28"/>
    <w:rsid w:val="00386D1C"/>
    <w:rsid w:val="00390303"/>
    <w:rsid w:val="0046607C"/>
    <w:rsid w:val="00494C08"/>
    <w:rsid w:val="004A0268"/>
    <w:rsid w:val="004B0FB9"/>
    <w:rsid w:val="004E3301"/>
    <w:rsid w:val="005244B8"/>
    <w:rsid w:val="005541C0"/>
    <w:rsid w:val="00560921"/>
    <w:rsid w:val="005A1FBC"/>
    <w:rsid w:val="005F6E9C"/>
    <w:rsid w:val="0063255F"/>
    <w:rsid w:val="006E4A8F"/>
    <w:rsid w:val="0070580A"/>
    <w:rsid w:val="00877FCA"/>
    <w:rsid w:val="008844AF"/>
    <w:rsid w:val="008F7EFC"/>
    <w:rsid w:val="0091034C"/>
    <w:rsid w:val="009316C1"/>
    <w:rsid w:val="00944197"/>
    <w:rsid w:val="00947ECE"/>
    <w:rsid w:val="009652ED"/>
    <w:rsid w:val="009B03D0"/>
    <w:rsid w:val="009C3A05"/>
    <w:rsid w:val="009F6BE5"/>
    <w:rsid w:val="00A038EE"/>
    <w:rsid w:val="00A05E7D"/>
    <w:rsid w:val="00A155BE"/>
    <w:rsid w:val="00A64C22"/>
    <w:rsid w:val="00A958D5"/>
    <w:rsid w:val="00B45D63"/>
    <w:rsid w:val="00B76083"/>
    <w:rsid w:val="00B81C0B"/>
    <w:rsid w:val="00B92016"/>
    <w:rsid w:val="00BC42B7"/>
    <w:rsid w:val="00BC551D"/>
    <w:rsid w:val="00BF3DE2"/>
    <w:rsid w:val="00C34137"/>
    <w:rsid w:val="00C5682E"/>
    <w:rsid w:val="00C74455"/>
    <w:rsid w:val="00C75258"/>
    <w:rsid w:val="00C90D4B"/>
    <w:rsid w:val="00CD2868"/>
    <w:rsid w:val="00CD39BF"/>
    <w:rsid w:val="00CF53AD"/>
    <w:rsid w:val="00D759A6"/>
    <w:rsid w:val="00D80A6B"/>
    <w:rsid w:val="00DD5008"/>
    <w:rsid w:val="00E56BAC"/>
    <w:rsid w:val="00E6710D"/>
    <w:rsid w:val="00E76347"/>
    <w:rsid w:val="00EB2D84"/>
    <w:rsid w:val="00EB63BE"/>
    <w:rsid w:val="00EC4528"/>
    <w:rsid w:val="00F11E77"/>
    <w:rsid w:val="00F30C54"/>
    <w:rsid w:val="00F35010"/>
    <w:rsid w:val="00F52000"/>
    <w:rsid w:val="00F65593"/>
    <w:rsid w:val="00F72977"/>
    <w:rsid w:val="00F82DF3"/>
    <w:rsid w:val="00F845D6"/>
    <w:rsid w:val="00FB0254"/>
    <w:rsid w:val="00FE6153"/>
    <w:rsid w:val="00FF02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Revision">
    <w:name w:val="Revision"/>
    <w:hidden/>
    <w:uiPriority w:val="99"/>
    <w:semiHidden/>
    <w:rsid w:val="00CD2868"/>
    <w:rPr>
      <w:rFonts w:eastAsiaTheme="minorEastAsia"/>
      <w:sz w:val="24"/>
      <w:szCs w:val="24"/>
    </w:rPr>
  </w:style>
  <w:style w:type="paragraph" w:customStyle="1" w:styleId="sc-44py6y-2">
    <w:name w:val="sc-44py6y-2"/>
    <w:basedOn w:val="Normal"/>
    <w:rsid w:val="00C75258"/>
    <w:pPr>
      <w:spacing w:before="100" w:beforeAutospacing="1" w:after="100" w:afterAutospacing="1"/>
    </w:pPr>
    <w:rPr>
      <w:rFonts w:eastAsia="Times New Roman"/>
      <w:lang w:eastAsia="en-IN" w:bidi="hi-IN"/>
    </w:rPr>
  </w:style>
  <w:style w:type="character" w:styleId="UnresolvedMention">
    <w:name w:val="Unresolved Mention"/>
    <w:basedOn w:val="DefaultParagraphFont"/>
    <w:uiPriority w:val="99"/>
    <w:semiHidden/>
    <w:unhideWhenUsed/>
    <w:rsid w:val="00223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994380801">
                  <w:marLeft w:val="0"/>
                  <w:marRight w:val="0"/>
                  <w:marTop w:val="0"/>
                  <w:marBottom w:val="0"/>
                  <w:divBdr>
                    <w:top w:val="none" w:sz="0" w:space="0" w:color="auto"/>
                    <w:left w:val="none" w:sz="0" w:space="0" w:color="auto"/>
                    <w:bottom w:val="none" w:sz="0" w:space="0" w:color="auto"/>
                    <w:right w:val="none" w:sz="0" w:space="0" w:color="auto"/>
                  </w:divBdr>
                  <w:divsChild>
                    <w:div w:id="335420647">
                      <w:marLeft w:val="0"/>
                      <w:marRight w:val="0"/>
                      <w:marTop w:val="0"/>
                      <w:marBottom w:val="0"/>
                      <w:divBdr>
                        <w:top w:val="none" w:sz="0" w:space="0" w:color="auto"/>
                        <w:left w:val="none" w:sz="0" w:space="0" w:color="auto"/>
                        <w:bottom w:val="none" w:sz="0" w:space="0" w:color="auto"/>
                        <w:right w:val="none" w:sz="0" w:space="0" w:color="auto"/>
                      </w:divBdr>
                    </w:div>
                  </w:divsChild>
                </w:div>
                <w:div w:id="2098818481">
                  <w:marLeft w:val="0"/>
                  <w:marRight w:val="0"/>
                  <w:marTop w:val="0"/>
                  <w:marBottom w:val="0"/>
                  <w:divBdr>
                    <w:top w:val="none" w:sz="0" w:space="0" w:color="auto"/>
                    <w:left w:val="none" w:sz="0" w:space="0" w:color="auto"/>
                    <w:bottom w:val="none" w:sz="0" w:space="0" w:color="auto"/>
                    <w:right w:val="none" w:sz="0" w:space="0" w:color="auto"/>
                  </w:divBdr>
                  <w:divsChild>
                    <w:div w:id="1062754280">
                      <w:marLeft w:val="0"/>
                      <w:marRight w:val="0"/>
                      <w:marTop w:val="0"/>
                      <w:marBottom w:val="0"/>
                      <w:divBdr>
                        <w:top w:val="none" w:sz="0" w:space="0" w:color="auto"/>
                        <w:left w:val="none" w:sz="0" w:space="0" w:color="auto"/>
                        <w:bottom w:val="none" w:sz="0" w:space="0" w:color="auto"/>
                        <w:right w:val="none" w:sz="0" w:space="0" w:color="auto"/>
                      </w:divBdr>
                    </w:div>
                  </w:divsChild>
                </w:div>
                <w:div w:id="581451113">
                  <w:marLeft w:val="0"/>
                  <w:marRight w:val="0"/>
                  <w:marTop w:val="0"/>
                  <w:marBottom w:val="0"/>
                  <w:divBdr>
                    <w:top w:val="none" w:sz="0" w:space="0" w:color="auto"/>
                    <w:left w:val="none" w:sz="0" w:space="0" w:color="auto"/>
                    <w:bottom w:val="none" w:sz="0" w:space="0" w:color="auto"/>
                    <w:right w:val="none" w:sz="0" w:space="0" w:color="auto"/>
                  </w:divBdr>
                </w:div>
                <w:div w:id="1046953957">
                  <w:marLeft w:val="0"/>
                  <w:marRight w:val="0"/>
                  <w:marTop w:val="0"/>
                  <w:marBottom w:val="0"/>
                  <w:divBdr>
                    <w:top w:val="none" w:sz="0" w:space="0" w:color="auto"/>
                    <w:left w:val="none" w:sz="0" w:space="0" w:color="auto"/>
                    <w:bottom w:val="none" w:sz="0" w:space="0" w:color="auto"/>
                    <w:right w:val="none" w:sz="0" w:space="0" w:color="auto"/>
                  </w:divBdr>
                </w:div>
                <w:div w:id="1201163477">
                  <w:marLeft w:val="0"/>
                  <w:marRight w:val="0"/>
                  <w:marTop w:val="0"/>
                  <w:marBottom w:val="0"/>
                  <w:divBdr>
                    <w:top w:val="none" w:sz="0" w:space="0" w:color="auto"/>
                    <w:left w:val="none" w:sz="0" w:space="0" w:color="auto"/>
                    <w:bottom w:val="none" w:sz="0" w:space="0" w:color="auto"/>
                    <w:right w:val="none" w:sz="0" w:space="0" w:color="auto"/>
                  </w:divBdr>
                </w:div>
                <w:div w:id="2098862735">
                  <w:marLeft w:val="0"/>
                  <w:marRight w:val="0"/>
                  <w:marTop w:val="0"/>
                  <w:marBottom w:val="0"/>
                  <w:divBdr>
                    <w:top w:val="none" w:sz="0" w:space="0" w:color="auto"/>
                    <w:left w:val="none" w:sz="0" w:space="0" w:color="auto"/>
                    <w:bottom w:val="none" w:sz="0" w:space="0" w:color="auto"/>
                    <w:right w:val="none" w:sz="0" w:space="0" w:color="auto"/>
                  </w:divBdr>
                </w:div>
                <w:div w:id="999772506">
                  <w:marLeft w:val="0"/>
                  <w:marRight w:val="0"/>
                  <w:marTop w:val="0"/>
                  <w:marBottom w:val="0"/>
                  <w:divBdr>
                    <w:top w:val="none" w:sz="0" w:space="0" w:color="auto"/>
                    <w:left w:val="none" w:sz="0" w:space="0" w:color="auto"/>
                    <w:bottom w:val="none" w:sz="0" w:space="0" w:color="auto"/>
                    <w:right w:val="none" w:sz="0" w:space="0" w:color="auto"/>
                  </w:divBdr>
                </w:div>
                <w:div w:id="1495294204">
                  <w:marLeft w:val="0"/>
                  <w:marRight w:val="0"/>
                  <w:marTop w:val="0"/>
                  <w:marBottom w:val="0"/>
                  <w:divBdr>
                    <w:top w:val="none" w:sz="0" w:space="0" w:color="auto"/>
                    <w:left w:val="none" w:sz="0" w:space="0" w:color="auto"/>
                    <w:bottom w:val="none" w:sz="0" w:space="0" w:color="auto"/>
                    <w:right w:val="none" w:sz="0" w:space="0" w:color="auto"/>
                  </w:divBdr>
                  <w:divsChild>
                    <w:div w:id="1328250122">
                      <w:marLeft w:val="0"/>
                      <w:marRight w:val="0"/>
                      <w:marTop w:val="0"/>
                      <w:marBottom w:val="0"/>
                      <w:divBdr>
                        <w:top w:val="none" w:sz="0" w:space="0" w:color="auto"/>
                        <w:left w:val="none" w:sz="0" w:space="0" w:color="auto"/>
                        <w:bottom w:val="none" w:sz="0" w:space="0" w:color="auto"/>
                        <w:right w:val="none" w:sz="0" w:space="0" w:color="auto"/>
                      </w:divBdr>
                    </w:div>
                  </w:divsChild>
                </w:div>
                <w:div w:id="94135851">
                  <w:marLeft w:val="0"/>
                  <w:marRight w:val="0"/>
                  <w:marTop w:val="0"/>
                  <w:marBottom w:val="0"/>
                  <w:divBdr>
                    <w:top w:val="none" w:sz="0" w:space="0" w:color="auto"/>
                    <w:left w:val="none" w:sz="0" w:space="0" w:color="auto"/>
                    <w:bottom w:val="none" w:sz="0" w:space="0" w:color="auto"/>
                    <w:right w:val="none" w:sz="0" w:space="0" w:color="auto"/>
                  </w:divBdr>
                </w:div>
                <w:div w:id="1321733414">
                  <w:marLeft w:val="0"/>
                  <w:marRight w:val="0"/>
                  <w:marTop w:val="0"/>
                  <w:marBottom w:val="0"/>
                  <w:divBdr>
                    <w:top w:val="none" w:sz="0" w:space="0" w:color="auto"/>
                    <w:left w:val="none" w:sz="0" w:space="0" w:color="auto"/>
                    <w:bottom w:val="none" w:sz="0" w:space="0" w:color="auto"/>
                    <w:right w:val="none" w:sz="0" w:space="0" w:color="auto"/>
                  </w:divBdr>
                </w:div>
                <w:div w:id="2027321597">
                  <w:marLeft w:val="0"/>
                  <w:marRight w:val="0"/>
                  <w:marTop w:val="0"/>
                  <w:marBottom w:val="0"/>
                  <w:divBdr>
                    <w:top w:val="none" w:sz="0" w:space="0" w:color="auto"/>
                    <w:left w:val="none" w:sz="0" w:space="0" w:color="auto"/>
                    <w:bottom w:val="none" w:sz="0" w:space="0" w:color="auto"/>
                    <w:right w:val="none" w:sz="0" w:space="0" w:color="auto"/>
                  </w:divBdr>
                </w:div>
                <w:div w:id="1258708543">
                  <w:marLeft w:val="0"/>
                  <w:marRight w:val="0"/>
                  <w:marTop w:val="0"/>
                  <w:marBottom w:val="0"/>
                  <w:divBdr>
                    <w:top w:val="none" w:sz="0" w:space="0" w:color="auto"/>
                    <w:left w:val="none" w:sz="0" w:space="0" w:color="auto"/>
                    <w:bottom w:val="none" w:sz="0" w:space="0" w:color="auto"/>
                    <w:right w:val="none" w:sz="0" w:space="0" w:color="auto"/>
                  </w:divBdr>
                </w:div>
                <w:div w:id="1852256131">
                  <w:marLeft w:val="0"/>
                  <w:marRight w:val="0"/>
                  <w:marTop w:val="0"/>
                  <w:marBottom w:val="0"/>
                  <w:divBdr>
                    <w:top w:val="none" w:sz="0" w:space="0" w:color="auto"/>
                    <w:left w:val="none" w:sz="0" w:space="0" w:color="auto"/>
                    <w:bottom w:val="none" w:sz="0" w:space="0" w:color="auto"/>
                    <w:right w:val="none" w:sz="0" w:space="0" w:color="auto"/>
                  </w:divBdr>
                </w:div>
                <w:div w:id="1051273970">
                  <w:marLeft w:val="0"/>
                  <w:marRight w:val="0"/>
                  <w:marTop w:val="0"/>
                  <w:marBottom w:val="0"/>
                  <w:divBdr>
                    <w:top w:val="none" w:sz="0" w:space="0" w:color="auto"/>
                    <w:left w:val="none" w:sz="0" w:space="0" w:color="auto"/>
                    <w:bottom w:val="none" w:sz="0" w:space="0" w:color="auto"/>
                    <w:right w:val="none" w:sz="0" w:space="0" w:color="auto"/>
                  </w:divBdr>
                </w:div>
                <w:div w:id="1495292633">
                  <w:marLeft w:val="0"/>
                  <w:marRight w:val="0"/>
                  <w:marTop w:val="0"/>
                  <w:marBottom w:val="0"/>
                  <w:divBdr>
                    <w:top w:val="none" w:sz="0" w:space="0" w:color="auto"/>
                    <w:left w:val="none" w:sz="0" w:space="0" w:color="auto"/>
                    <w:bottom w:val="none" w:sz="0" w:space="0" w:color="auto"/>
                    <w:right w:val="none" w:sz="0" w:space="0" w:color="auto"/>
                  </w:divBdr>
                </w:div>
                <w:div w:id="91634478">
                  <w:marLeft w:val="0"/>
                  <w:marRight w:val="0"/>
                  <w:marTop w:val="0"/>
                  <w:marBottom w:val="0"/>
                  <w:divBdr>
                    <w:top w:val="none" w:sz="0" w:space="0" w:color="auto"/>
                    <w:left w:val="none" w:sz="0" w:space="0" w:color="auto"/>
                    <w:bottom w:val="none" w:sz="0" w:space="0" w:color="auto"/>
                    <w:right w:val="none" w:sz="0" w:space="0" w:color="auto"/>
                  </w:divBdr>
                </w:div>
                <w:div w:id="1039280189">
                  <w:marLeft w:val="0"/>
                  <w:marRight w:val="0"/>
                  <w:marTop w:val="0"/>
                  <w:marBottom w:val="0"/>
                  <w:divBdr>
                    <w:top w:val="none" w:sz="0" w:space="0" w:color="auto"/>
                    <w:left w:val="none" w:sz="0" w:space="0" w:color="auto"/>
                    <w:bottom w:val="none" w:sz="0" w:space="0" w:color="auto"/>
                    <w:right w:val="none" w:sz="0" w:space="0" w:color="auto"/>
                  </w:divBdr>
                </w:div>
                <w:div w:id="26125667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652637719">
                  <w:marLeft w:val="0"/>
                  <w:marRight w:val="0"/>
                  <w:marTop w:val="0"/>
                  <w:marBottom w:val="0"/>
                  <w:divBdr>
                    <w:top w:val="none" w:sz="0" w:space="0" w:color="auto"/>
                    <w:left w:val="none" w:sz="0" w:space="0" w:color="auto"/>
                    <w:bottom w:val="none" w:sz="0" w:space="0" w:color="auto"/>
                    <w:right w:val="none" w:sz="0" w:space="0" w:color="auto"/>
                  </w:divBdr>
                </w:div>
                <w:div w:id="171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rnal.fe.umi.ac.id/index.php/JMB/article/view/798/554" TargetMode="External"/><Relationship Id="rId5" Type="http://schemas.openxmlformats.org/officeDocument/2006/relationships/hyperlink" Target="princechouhan1708@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Prince Chouhan</cp:lastModifiedBy>
  <cp:revision>75</cp:revision>
  <dcterms:created xsi:type="dcterms:W3CDTF">2024-09-07T21:18:00Z</dcterms:created>
  <dcterms:modified xsi:type="dcterms:W3CDTF">2024-09-07T23:13:00Z</dcterms:modified>
</cp:coreProperties>
</file>